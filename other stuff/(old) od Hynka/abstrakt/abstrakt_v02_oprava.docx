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542543" w14:textId="77777777" w:rsidR="00062421" w:rsidRPr="008662FC" w:rsidRDefault="008662FC">
      <w:pPr>
        <w:rPr>
          <w:b/>
          <w:lang w:val="en-US"/>
        </w:rPr>
      </w:pPr>
      <w:r w:rsidRPr="008662FC">
        <w:rPr>
          <w:b/>
          <w:lang w:val="en-US"/>
        </w:rPr>
        <w:t>Title:</w:t>
      </w:r>
    </w:p>
    <w:p w14:paraId="51265E52" w14:textId="77777777" w:rsidR="008662FC" w:rsidRDefault="008662FC">
      <w:pPr>
        <w:rPr>
          <w:lang w:val="en-US"/>
        </w:rPr>
      </w:pPr>
      <w:commentRangeStart w:id="0"/>
      <w:del w:id="1" w:author="Martin Smira" w:date="2017-01-31T21:24:00Z">
        <w:r w:rsidDel="00C23C79">
          <w:rPr>
            <w:lang w:val="en-US"/>
          </w:rPr>
          <w:delText xml:space="preserve">IOWA </w:delText>
        </w:r>
      </w:del>
      <w:ins w:id="2" w:author="Martin Smira" w:date="2017-01-31T21:24:00Z">
        <w:r w:rsidR="00C23C79">
          <w:rPr>
            <w:lang w:val="en-US"/>
          </w:rPr>
          <w:t>I</w:t>
        </w:r>
        <w:r w:rsidR="00C23C79">
          <w:rPr>
            <w:lang w:val="en-US"/>
          </w:rPr>
          <w:t>owa</w:t>
        </w:r>
        <w:r w:rsidR="00C23C79">
          <w:rPr>
            <w:lang w:val="en-US"/>
          </w:rPr>
          <w:t xml:space="preserve"> </w:t>
        </w:r>
      </w:ins>
      <w:del w:id="3" w:author="Martin Smira" w:date="2017-01-31T21:24:00Z">
        <w:r w:rsidDel="00C23C79">
          <w:rPr>
            <w:lang w:val="en-US"/>
          </w:rPr>
          <w:delText xml:space="preserve">gambling </w:delText>
        </w:r>
      </w:del>
      <w:ins w:id="4" w:author="Martin Smira" w:date="2017-01-31T21:24:00Z">
        <w:r w:rsidR="00C23C79">
          <w:rPr>
            <w:lang w:val="en-US"/>
          </w:rPr>
          <w:t>G</w:t>
        </w:r>
        <w:r w:rsidR="00C23C79">
          <w:rPr>
            <w:lang w:val="en-US"/>
          </w:rPr>
          <w:t xml:space="preserve">ambling </w:t>
        </w:r>
      </w:ins>
      <w:del w:id="5" w:author="Martin Smira" w:date="2017-01-31T21:24:00Z">
        <w:r w:rsidDel="00C23C79">
          <w:rPr>
            <w:lang w:val="en-US"/>
          </w:rPr>
          <w:delText>task</w:delText>
        </w:r>
      </w:del>
      <w:ins w:id="6" w:author="Martin Smira" w:date="2017-01-31T21:24:00Z">
        <w:r w:rsidR="00C23C79">
          <w:rPr>
            <w:lang w:val="en-US"/>
          </w:rPr>
          <w:t>T</w:t>
        </w:r>
        <w:r w:rsidR="00C23C79">
          <w:rPr>
            <w:lang w:val="en-US"/>
          </w:rPr>
          <w:t>ask</w:t>
        </w:r>
      </w:ins>
      <w:r>
        <w:rPr>
          <w:lang w:val="en-US"/>
        </w:rPr>
        <w:t xml:space="preserve">: Comparison of </w:t>
      </w:r>
      <w:r w:rsidR="000F7DD5">
        <w:rPr>
          <w:lang w:val="en-US"/>
        </w:rPr>
        <w:t xml:space="preserve">the </w:t>
      </w:r>
      <w:del w:id="7" w:author="Martin Smira" w:date="2017-01-31T21:24:00Z">
        <w:r w:rsidDel="00C23C79">
          <w:rPr>
            <w:lang w:val="en-US"/>
          </w:rPr>
          <w:delText xml:space="preserve">classical </w:delText>
        </w:r>
      </w:del>
      <w:ins w:id="8" w:author="Martin Smira" w:date="2017-01-31T21:24:00Z">
        <w:r w:rsidR="00C23C79">
          <w:rPr>
            <w:lang w:val="en-US"/>
          </w:rPr>
          <w:t>C</w:t>
        </w:r>
        <w:r w:rsidR="00C23C79">
          <w:rPr>
            <w:lang w:val="en-US"/>
          </w:rPr>
          <w:t xml:space="preserve">lassical </w:t>
        </w:r>
      </w:ins>
      <w:del w:id="9" w:author="Martin Smira" w:date="2017-01-31T21:24:00Z">
        <w:r w:rsidR="000F7DD5" w:rsidDel="00C23C79">
          <w:rPr>
            <w:lang w:val="en-US"/>
          </w:rPr>
          <w:delText xml:space="preserve">scoring </w:delText>
        </w:r>
      </w:del>
      <w:ins w:id="10" w:author="Martin Smira" w:date="2017-01-31T21:24:00Z">
        <w:r w:rsidR="00C23C79">
          <w:rPr>
            <w:lang w:val="en-US"/>
          </w:rPr>
          <w:t>S</w:t>
        </w:r>
        <w:r w:rsidR="00C23C79">
          <w:rPr>
            <w:lang w:val="en-US"/>
          </w:rPr>
          <w:t xml:space="preserve">coring </w:t>
        </w:r>
      </w:ins>
      <w:r w:rsidR="000F7DD5">
        <w:rPr>
          <w:lang w:val="en-US"/>
        </w:rPr>
        <w:t xml:space="preserve">and </w:t>
      </w:r>
      <w:del w:id="11" w:author="Martin Smira" w:date="2017-01-31T21:24:00Z">
        <w:r w:rsidR="000F7DD5" w:rsidDel="00C23C79">
          <w:rPr>
            <w:lang w:val="en-US"/>
          </w:rPr>
          <w:delText xml:space="preserve">cognitive </w:delText>
        </w:r>
      </w:del>
      <w:ins w:id="12" w:author="Martin Smira" w:date="2017-01-31T21:24:00Z">
        <w:r w:rsidR="00C23C79">
          <w:rPr>
            <w:lang w:val="en-US"/>
          </w:rPr>
          <w:t>C</w:t>
        </w:r>
        <w:r w:rsidR="00C23C79">
          <w:rPr>
            <w:lang w:val="en-US"/>
          </w:rPr>
          <w:t xml:space="preserve">ognitive </w:t>
        </w:r>
      </w:ins>
      <w:del w:id="13" w:author="Martin Smira" w:date="2017-01-31T21:24:00Z">
        <w:r w:rsidR="000F7DD5" w:rsidDel="00C23C79">
          <w:rPr>
            <w:lang w:val="en-US"/>
          </w:rPr>
          <w:delText xml:space="preserve">modeling </w:delText>
        </w:r>
      </w:del>
      <w:ins w:id="14" w:author="Martin Smira" w:date="2017-01-31T21:24:00Z">
        <w:r w:rsidR="00C23C79">
          <w:rPr>
            <w:lang w:val="en-US"/>
          </w:rPr>
          <w:t>M</w:t>
        </w:r>
        <w:r w:rsidR="00C23C79">
          <w:rPr>
            <w:lang w:val="en-US"/>
          </w:rPr>
          <w:t xml:space="preserve">odeling </w:t>
        </w:r>
      </w:ins>
      <w:commentRangeStart w:id="15"/>
      <w:del w:id="16" w:author="Martin Smira" w:date="2017-01-31T21:24:00Z">
        <w:r w:rsidR="000F7DD5" w:rsidDel="00C23C79">
          <w:rPr>
            <w:lang w:val="en-US"/>
          </w:rPr>
          <w:delText>technique</w:delText>
        </w:r>
      </w:del>
      <w:ins w:id="17" w:author="Martin Smira" w:date="2017-01-31T21:28:00Z">
        <w:r w:rsidR="00C23C79">
          <w:rPr>
            <w:lang w:val="en-US"/>
          </w:rPr>
          <w:t>Approach</w:t>
        </w:r>
      </w:ins>
      <w:commentRangeEnd w:id="15"/>
      <w:ins w:id="18" w:author="Martin Smira" w:date="2017-01-31T21:34:00Z">
        <w:r w:rsidR="009129F6">
          <w:rPr>
            <w:rStyle w:val="CommentReference"/>
          </w:rPr>
          <w:commentReference w:id="15"/>
        </w:r>
      </w:ins>
      <w:del w:id="19" w:author="Martin Smira" w:date="2017-01-31T21:25:00Z">
        <w:r w:rsidR="000F7DD5" w:rsidDel="00C23C79">
          <w:rPr>
            <w:lang w:val="en-US"/>
          </w:rPr>
          <w:delText>.</w:delText>
        </w:r>
      </w:del>
      <w:ins w:id="20" w:author="Martin Smira" w:date="2017-01-31T21:27:00Z">
        <w:r w:rsidR="00C23C79">
          <w:rPr>
            <w:lang w:val="en-US"/>
          </w:rPr>
          <w:t>;</w:t>
        </w:r>
      </w:ins>
      <w:r w:rsidR="000F7DD5">
        <w:rPr>
          <w:lang w:val="en-US"/>
        </w:rPr>
        <w:t xml:space="preserve"> </w:t>
      </w:r>
      <w:del w:id="21" w:author="Martin Smira" w:date="2017-01-31T21:28:00Z">
        <w:r w:rsidR="000F7DD5" w:rsidDel="00C23C79">
          <w:rPr>
            <w:lang w:val="en-US"/>
          </w:rPr>
          <w:delText>Their</w:delText>
        </w:r>
      </w:del>
      <w:ins w:id="22" w:author="Martin Smira" w:date="2017-01-31T21:28:00Z">
        <w:r w:rsidR="00C23C79">
          <w:rPr>
            <w:lang w:val="en-US"/>
          </w:rPr>
          <w:t>Its</w:t>
        </w:r>
      </w:ins>
      <w:ins w:id="23" w:author="Martin Smira" w:date="2017-01-31T21:25:00Z">
        <w:r w:rsidR="00C23C79">
          <w:rPr>
            <w:lang w:val="en-US"/>
          </w:rPr>
          <w:t xml:space="preserve"> </w:t>
        </w:r>
      </w:ins>
      <w:del w:id="24" w:author="Martin Smira" w:date="2017-01-31T21:27:00Z">
        <w:r w:rsidR="000F7DD5" w:rsidDel="00C23C79">
          <w:rPr>
            <w:lang w:val="en-US"/>
          </w:rPr>
          <w:delText xml:space="preserve"> </w:delText>
        </w:r>
      </w:del>
      <w:del w:id="25" w:author="Martin Smira" w:date="2017-01-31T21:28:00Z">
        <w:r w:rsidR="000F7DD5" w:rsidDel="00C23C79">
          <w:rPr>
            <w:lang w:val="en-US"/>
          </w:rPr>
          <w:delText>c</w:delText>
        </w:r>
        <w:r w:rsidDel="00C23C79">
          <w:rPr>
            <w:lang w:val="en-US"/>
          </w:rPr>
          <w:delText xml:space="preserve">onvergent </w:delText>
        </w:r>
      </w:del>
      <w:ins w:id="26" w:author="Martin Smira" w:date="2017-01-31T21:25:00Z">
        <w:r w:rsidR="00C23C79">
          <w:rPr>
            <w:lang w:val="en-US"/>
          </w:rPr>
          <w:t>C</w:t>
        </w:r>
        <w:r w:rsidR="00C23C79">
          <w:rPr>
            <w:lang w:val="en-US"/>
          </w:rPr>
          <w:t xml:space="preserve">onvergent </w:t>
        </w:r>
      </w:ins>
      <w:r>
        <w:rPr>
          <w:lang w:val="en-US"/>
        </w:rPr>
        <w:t xml:space="preserve">validity </w:t>
      </w:r>
      <w:del w:id="27" w:author="Martin Smira" w:date="2017-01-31T21:26:00Z">
        <w:r w:rsidDel="00C23C79">
          <w:rPr>
            <w:lang w:val="en-US"/>
          </w:rPr>
          <w:delText xml:space="preserve">to </w:delText>
        </w:r>
      </w:del>
      <w:ins w:id="28" w:author="Martin Smira" w:date="2017-01-31T21:26:00Z">
        <w:r w:rsidR="00C23C79">
          <w:rPr>
            <w:lang w:val="en-US"/>
          </w:rPr>
          <w:t>with</w:t>
        </w:r>
        <w:r w:rsidR="00C23C79">
          <w:rPr>
            <w:lang w:val="en-US"/>
          </w:rPr>
          <w:t xml:space="preserve"> </w:t>
        </w:r>
      </w:ins>
      <w:r>
        <w:rPr>
          <w:lang w:val="en-US"/>
        </w:rPr>
        <w:t>other clinical tasks</w:t>
      </w:r>
      <w:commentRangeEnd w:id="0"/>
      <w:r w:rsidR="00C23C79">
        <w:rPr>
          <w:rStyle w:val="CommentReference"/>
        </w:rPr>
        <w:commentReference w:id="0"/>
      </w:r>
    </w:p>
    <w:p w14:paraId="47FD479B" w14:textId="77777777" w:rsidR="008662FC" w:rsidRPr="008662FC" w:rsidRDefault="008662FC">
      <w:pPr>
        <w:rPr>
          <w:lang w:val="en-US"/>
        </w:rPr>
      </w:pPr>
      <w:bookmarkStart w:id="29" w:name="_GoBack"/>
      <w:bookmarkEnd w:id="29"/>
    </w:p>
    <w:p w14:paraId="5AB0DAA7" w14:textId="77777777" w:rsidR="008662FC" w:rsidRDefault="008662FC">
      <w:pPr>
        <w:rPr>
          <w:lang w:val="en-US"/>
        </w:rPr>
      </w:pPr>
      <w:r>
        <w:rPr>
          <w:b/>
          <w:lang w:val="en-US"/>
        </w:rPr>
        <w:t>Abstract:</w:t>
      </w:r>
    </w:p>
    <w:p w14:paraId="4DC10E3C" w14:textId="77777777" w:rsidR="00206B0C" w:rsidRDefault="00EF6B53">
      <w:pPr>
        <w:rPr>
          <w:lang w:val="en-US"/>
        </w:rPr>
      </w:pPr>
      <w:r>
        <w:rPr>
          <w:lang w:val="en-US"/>
        </w:rPr>
        <w:t>T</w:t>
      </w:r>
      <w:r w:rsidR="00037781">
        <w:rPr>
          <w:lang w:val="en-US"/>
        </w:rPr>
        <w:t>he</w:t>
      </w:r>
      <w:r w:rsidR="000F7DD5">
        <w:rPr>
          <w:lang w:val="en-US"/>
        </w:rPr>
        <w:t xml:space="preserve"> aim of this study is to compare Bayesian cognitive modeling of </w:t>
      </w:r>
      <w:ins w:id="30" w:author="Martin Smira" w:date="2017-01-31T21:33:00Z">
        <w:r w:rsidR="009129F6">
          <w:rPr>
            <w:lang w:val="en-US"/>
          </w:rPr>
          <w:t xml:space="preserve">the </w:t>
        </w:r>
      </w:ins>
      <w:r w:rsidR="000F7DD5">
        <w:rPr>
          <w:lang w:val="en-US"/>
        </w:rPr>
        <w:t xml:space="preserve">response style in </w:t>
      </w:r>
      <w:del w:id="31" w:author="Martin Smira" w:date="2017-01-31T21:36:00Z">
        <w:r w:rsidR="000F7DD5" w:rsidDel="009129F6">
          <w:rPr>
            <w:lang w:val="en-US"/>
          </w:rPr>
          <w:delText xml:space="preserve">IOWA </w:delText>
        </w:r>
      </w:del>
      <w:commentRangeStart w:id="32"/>
      <w:ins w:id="33" w:author="Martin Smira" w:date="2017-01-31T21:36:00Z">
        <w:r w:rsidR="009129F6">
          <w:rPr>
            <w:lang w:val="en-US"/>
          </w:rPr>
          <w:t>I</w:t>
        </w:r>
        <w:r w:rsidR="009129F6">
          <w:rPr>
            <w:lang w:val="en-US"/>
          </w:rPr>
          <w:t>owa</w:t>
        </w:r>
        <w:r w:rsidR="009129F6">
          <w:rPr>
            <w:lang w:val="en-US"/>
          </w:rPr>
          <w:t xml:space="preserve"> </w:t>
        </w:r>
      </w:ins>
      <w:r w:rsidR="000F7DD5">
        <w:rPr>
          <w:lang w:val="en-US"/>
        </w:rPr>
        <w:t>gambling task</w:t>
      </w:r>
      <w:commentRangeEnd w:id="32"/>
      <w:r w:rsidR="009129F6">
        <w:rPr>
          <w:rStyle w:val="CommentReference"/>
        </w:rPr>
        <w:commentReference w:id="32"/>
      </w:r>
      <w:ins w:id="34" w:author="Martin Smira" w:date="2017-01-31T21:37:00Z">
        <w:r w:rsidR="009129F6">
          <w:rPr>
            <w:lang w:val="en-US"/>
          </w:rPr>
          <w:t>,</w:t>
        </w:r>
      </w:ins>
      <w:r w:rsidR="000F7DD5">
        <w:rPr>
          <w:lang w:val="en-US"/>
        </w:rPr>
        <w:t xml:space="preserve"> </w:t>
      </w:r>
      <w:del w:id="35" w:author="Martin Smira" w:date="2017-01-31T21:37:00Z">
        <w:r w:rsidR="007A11EB" w:rsidDel="009129F6">
          <w:rPr>
            <w:lang w:val="en-US"/>
          </w:rPr>
          <w:delText>(</w:delText>
        </w:r>
      </w:del>
      <w:commentRangeStart w:id="36"/>
      <w:del w:id="37" w:author="Martin Smira" w:date="2017-01-31T21:38:00Z">
        <w:r w:rsidR="007A11EB" w:rsidDel="009129F6">
          <w:rPr>
            <w:lang w:val="en-US"/>
          </w:rPr>
          <w:delText xml:space="preserve">especially </w:delText>
        </w:r>
      </w:del>
      <w:commentRangeEnd w:id="36"/>
      <w:ins w:id="38" w:author="Martin Smira" w:date="2017-01-31T21:38:00Z">
        <w:r w:rsidR="009129F6">
          <w:rPr>
            <w:lang w:val="en-US"/>
          </w:rPr>
          <w:t>notably</w:t>
        </w:r>
        <w:r w:rsidR="009129F6">
          <w:rPr>
            <w:lang w:val="en-US"/>
          </w:rPr>
          <w:t xml:space="preserve"> </w:t>
        </w:r>
      </w:ins>
      <w:r w:rsidR="009129F6">
        <w:rPr>
          <w:rStyle w:val="CommentReference"/>
        </w:rPr>
        <w:commentReference w:id="36"/>
      </w:r>
      <w:r w:rsidR="007A11EB">
        <w:rPr>
          <w:lang w:val="en-US"/>
        </w:rPr>
        <w:t>PLV-Delta model</w:t>
      </w:r>
      <w:del w:id="39" w:author="Martin Smira" w:date="2017-01-31T21:37:00Z">
        <w:r w:rsidR="007A11EB" w:rsidDel="009129F6">
          <w:rPr>
            <w:lang w:val="en-US"/>
          </w:rPr>
          <w:delText xml:space="preserve">; </w:delText>
        </w:r>
      </w:del>
      <w:ins w:id="40" w:author="Martin Smira" w:date="2017-01-31T21:37:00Z">
        <w:r w:rsidR="009129F6">
          <w:rPr>
            <w:lang w:val="en-US"/>
          </w:rPr>
          <w:t>,</w:t>
        </w:r>
        <w:r w:rsidR="009129F6">
          <w:rPr>
            <w:lang w:val="en-US"/>
          </w:rPr>
          <w:t xml:space="preserve"> (</w:t>
        </w:r>
      </w:ins>
      <w:proofErr w:type="spellStart"/>
      <w:r w:rsidR="007A11EB">
        <w:t>Ahn</w:t>
      </w:r>
      <w:proofErr w:type="spellEnd"/>
      <w:r w:rsidR="007A11EB">
        <w:t xml:space="preserve"> et al., 2008</w:t>
      </w:r>
      <w:r w:rsidR="007A11EB">
        <w:rPr>
          <w:lang w:val="en-US"/>
        </w:rPr>
        <w:t>)</w:t>
      </w:r>
      <w:ins w:id="41" w:author="Martin Smira" w:date="2017-01-31T21:37:00Z">
        <w:r w:rsidR="009129F6">
          <w:rPr>
            <w:lang w:val="en-US"/>
          </w:rPr>
          <w:t>,</w:t>
        </w:r>
      </w:ins>
      <w:r w:rsidR="007A11EB">
        <w:rPr>
          <w:lang w:val="en-US"/>
        </w:rPr>
        <w:t xml:space="preserve"> </w:t>
      </w:r>
      <w:r w:rsidR="000F7DD5">
        <w:rPr>
          <w:lang w:val="en-US"/>
        </w:rPr>
        <w:t xml:space="preserve">and </w:t>
      </w:r>
      <w:r w:rsidR="006F463D">
        <w:rPr>
          <w:lang w:val="en-US"/>
        </w:rPr>
        <w:t xml:space="preserve">the </w:t>
      </w:r>
      <w:r w:rsidR="000F7DD5">
        <w:rPr>
          <w:lang w:val="en-US"/>
        </w:rPr>
        <w:t>classical approach</w:t>
      </w:r>
      <w:r w:rsidR="006F463D">
        <w:rPr>
          <w:lang w:val="en-US"/>
        </w:rPr>
        <w:t>es</w:t>
      </w:r>
      <w:r w:rsidR="000F7DD5">
        <w:rPr>
          <w:lang w:val="en-US"/>
        </w:rPr>
        <w:t xml:space="preserve"> to </w:t>
      </w:r>
      <w:del w:id="42" w:author="Martin Smira" w:date="2017-01-31T21:36:00Z">
        <w:r w:rsidR="000F7DD5" w:rsidDel="009129F6">
          <w:rPr>
            <w:lang w:val="en-US"/>
          </w:rPr>
          <w:delText>IOWA</w:delText>
        </w:r>
        <w:r w:rsidR="001F4CF1" w:rsidDel="009129F6">
          <w:rPr>
            <w:lang w:val="en-US"/>
          </w:rPr>
          <w:delText xml:space="preserve"> </w:delText>
        </w:r>
      </w:del>
      <w:ins w:id="43" w:author="Martin Smira" w:date="2017-01-31T21:36:00Z">
        <w:r w:rsidR="009129F6">
          <w:rPr>
            <w:lang w:val="en-US"/>
          </w:rPr>
          <w:t>I</w:t>
        </w:r>
        <w:r w:rsidR="009129F6">
          <w:rPr>
            <w:lang w:val="en-US"/>
          </w:rPr>
          <w:t xml:space="preserve">owa </w:t>
        </w:r>
      </w:ins>
      <w:r w:rsidR="000F7DD5">
        <w:rPr>
          <w:lang w:val="en-US"/>
        </w:rPr>
        <w:t>scoring</w:t>
      </w:r>
      <w:r w:rsidR="00587660">
        <w:rPr>
          <w:lang w:val="en-US"/>
        </w:rPr>
        <w:t xml:space="preserve"> in a non-clinical population.</w:t>
      </w:r>
    </w:p>
    <w:p w14:paraId="024BFE46" w14:textId="77777777" w:rsidR="00975BD4" w:rsidRDefault="00206B0C" w:rsidP="000A7D45">
      <w:pPr>
        <w:rPr>
          <w:lang w:val="en-US"/>
        </w:rPr>
      </w:pPr>
      <w:r>
        <w:rPr>
          <w:lang w:val="en-US"/>
        </w:rPr>
        <w:t xml:space="preserve">We used an </w:t>
      </w:r>
      <w:r w:rsidR="007D6F20">
        <w:rPr>
          <w:lang w:val="en-US"/>
        </w:rPr>
        <w:t xml:space="preserve">exploratory </w:t>
      </w:r>
      <w:r>
        <w:rPr>
          <w:lang w:val="en-US"/>
        </w:rPr>
        <w:t xml:space="preserve">design to analyze </w:t>
      </w:r>
      <w:r w:rsidR="007D6F20">
        <w:rPr>
          <w:lang w:val="en-US"/>
        </w:rPr>
        <w:t xml:space="preserve">convergent validity between different types of </w:t>
      </w:r>
      <w:del w:id="44" w:author="Martin Smira" w:date="2017-01-31T21:36:00Z">
        <w:r w:rsidR="007D6F20" w:rsidDel="009129F6">
          <w:rPr>
            <w:lang w:val="en-US"/>
          </w:rPr>
          <w:delText xml:space="preserve">IOWA </w:delText>
        </w:r>
      </w:del>
      <w:commentRangeStart w:id="45"/>
      <w:ins w:id="46" w:author="Martin Smira" w:date="2017-01-31T21:36:00Z">
        <w:r w:rsidR="009129F6">
          <w:rPr>
            <w:lang w:val="en-US"/>
          </w:rPr>
          <w:t>I</w:t>
        </w:r>
        <w:r w:rsidR="009129F6">
          <w:rPr>
            <w:lang w:val="en-US"/>
          </w:rPr>
          <w:t>owa</w:t>
        </w:r>
        <w:r w:rsidR="009129F6">
          <w:rPr>
            <w:lang w:val="en-US"/>
          </w:rPr>
          <w:t xml:space="preserve"> </w:t>
        </w:r>
      </w:ins>
      <w:commentRangeEnd w:id="45"/>
      <w:ins w:id="47" w:author="Martin Smira" w:date="2017-01-31T21:39:00Z">
        <w:r w:rsidR="009129F6">
          <w:rPr>
            <w:rStyle w:val="CommentReference"/>
          </w:rPr>
          <w:commentReference w:id="45"/>
        </w:r>
      </w:ins>
      <w:r w:rsidR="007D6F20">
        <w:rPr>
          <w:lang w:val="en-US"/>
        </w:rPr>
        <w:t>scoring</w:t>
      </w:r>
      <w:r w:rsidR="00CE6D65">
        <w:rPr>
          <w:lang w:val="en-US"/>
        </w:rPr>
        <w:t xml:space="preserve"> and</w:t>
      </w:r>
      <w:r w:rsidR="007D6F20">
        <w:rPr>
          <w:lang w:val="en-US"/>
        </w:rPr>
        <w:t xml:space="preserve"> other clinical tasks </w:t>
      </w:r>
      <w:r w:rsidR="00FF09E0">
        <w:rPr>
          <w:lang w:val="en-US"/>
        </w:rPr>
        <w:t>in a </w:t>
      </w:r>
      <w:r w:rsidR="007C6CD7">
        <w:rPr>
          <w:lang w:val="en-US"/>
        </w:rPr>
        <w:t>sample</w:t>
      </w:r>
      <w:r w:rsidR="006F463D">
        <w:rPr>
          <w:lang w:val="en-US"/>
        </w:rPr>
        <w:t xml:space="preserve"> aged 18–30 years</w:t>
      </w:r>
      <w:r w:rsidR="007D6F20">
        <w:rPr>
          <w:lang w:val="en-US"/>
        </w:rPr>
        <w:t>.</w:t>
      </w:r>
      <w:r>
        <w:rPr>
          <w:lang w:val="en-US"/>
        </w:rPr>
        <w:t xml:space="preserve"> </w:t>
      </w:r>
      <w:r w:rsidR="00CE6D65">
        <w:rPr>
          <w:lang w:val="en-US"/>
        </w:rPr>
        <w:t>Test b</w:t>
      </w:r>
      <w:r>
        <w:rPr>
          <w:lang w:val="en-US"/>
        </w:rPr>
        <w:t xml:space="preserve">attery </w:t>
      </w:r>
      <w:del w:id="48" w:author="Martin Smira" w:date="2017-01-31T21:41:00Z">
        <w:r w:rsidDel="009129F6">
          <w:rPr>
            <w:lang w:val="en-US"/>
          </w:rPr>
          <w:delText xml:space="preserve">consisted particularly </w:delText>
        </w:r>
        <w:r w:rsidR="007D6F20" w:rsidDel="009129F6">
          <w:rPr>
            <w:lang w:val="en-US"/>
          </w:rPr>
          <w:delText>from</w:delText>
        </w:r>
      </w:del>
      <w:ins w:id="49" w:author="Martin Smira" w:date="2017-01-31T21:41:00Z">
        <w:r w:rsidR="009129F6">
          <w:rPr>
            <w:lang w:val="en-US"/>
          </w:rPr>
          <w:t>included</w:t>
        </w:r>
      </w:ins>
      <w:r w:rsidR="007D6F20">
        <w:rPr>
          <w:lang w:val="en-US"/>
        </w:rPr>
        <w:t xml:space="preserve"> </w:t>
      </w:r>
      <w:del w:id="50" w:author="Martin Smira" w:date="2017-01-31T21:41:00Z">
        <w:r w:rsidR="007D6F20" w:rsidDel="009129F6">
          <w:rPr>
            <w:lang w:val="en-US"/>
          </w:rPr>
          <w:delText xml:space="preserve">IOWA </w:delText>
        </w:r>
      </w:del>
      <w:ins w:id="51" w:author="Martin Smira" w:date="2017-01-31T21:41:00Z">
        <w:r w:rsidR="009129F6">
          <w:rPr>
            <w:lang w:val="en-US"/>
          </w:rPr>
          <w:t>I</w:t>
        </w:r>
        <w:r w:rsidR="009129F6">
          <w:rPr>
            <w:lang w:val="en-US"/>
          </w:rPr>
          <w:t>owa</w:t>
        </w:r>
        <w:r w:rsidR="009129F6">
          <w:rPr>
            <w:lang w:val="en-US"/>
          </w:rPr>
          <w:t xml:space="preserve"> </w:t>
        </w:r>
      </w:ins>
      <w:r w:rsidR="00CE6D65">
        <w:rPr>
          <w:lang w:val="en-US"/>
        </w:rPr>
        <w:t xml:space="preserve">gambling </w:t>
      </w:r>
      <w:r w:rsidR="007D6F20">
        <w:rPr>
          <w:lang w:val="en-US"/>
        </w:rPr>
        <w:t xml:space="preserve">task, </w:t>
      </w:r>
      <w:r w:rsidR="00CE6D65">
        <w:rPr>
          <w:lang w:val="en-GB"/>
        </w:rPr>
        <w:t xml:space="preserve">SST (stop signal task), </w:t>
      </w:r>
      <w:r w:rsidR="00CE6D65">
        <w:rPr>
          <w:lang w:val="en-US"/>
        </w:rPr>
        <w:t>go/no-go task, N-back</w:t>
      </w:r>
      <w:ins w:id="52" w:author="Martin Smira" w:date="2017-01-31T21:43:00Z">
        <w:r w:rsidR="009129F6">
          <w:rPr>
            <w:lang w:val="en-US"/>
          </w:rPr>
          <w:t>,</w:t>
        </w:r>
      </w:ins>
      <w:r w:rsidR="00CE6D65">
        <w:rPr>
          <w:lang w:val="en-US"/>
        </w:rPr>
        <w:t xml:space="preserve"> and DDT (</w:t>
      </w:r>
      <w:r w:rsidR="00CE6D65">
        <w:rPr>
          <w:lang w:val="en-GB"/>
        </w:rPr>
        <w:t>d</w:t>
      </w:r>
      <w:r w:rsidR="00CE6D65" w:rsidRPr="00206B0C">
        <w:rPr>
          <w:lang w:val="en-GB"/>
        </w:rPr>
        <w:t xml:space="preserve">elay </w:t>
      </w:r>
      <w:r w:rsidR="00CE6D65">
        <w:rPr>
          <w:lang w:val="en-GB"/>
        </w:rPr>
        <w:t>d</w:t>
      </w:r>
      <w:r w:rsidR="00CE6D65" w:rsidRPr="00206B0C">
        <w:rPr>
          <w:lang w:val="en-GB"/>
        </w:rPr>
        <w:t>iscou</w:t>
      </w:r>
      <w:r w:rsidR="00CE6D65">
        <w:rPr>
          <w:lang w:val="en-GB"/>
        </w:rPr>
        <w:t>n</w:t>
      </w:r>
      <w:r w:rsidR="00CE6D65" w:rsidRPr="00206B0C">
        <w:rPr>
          <w:lang w:val="en-GB"/>
        </w:rPr>
        <w:t xml:space="preserve">ting </w:t>
      </w:r>
      <w:r w:rsidR="00CE6D65">
        <w:rPr>
          <w:lang w:val="en-GB"/>
        </w:rPr>
        <w:t>t</w:t>
      </w:r>
      <w:r w:rsidR="00CE6D65" w:rsidRPr="00206B0C">
        <w:rPr>
          <w:lang w:val="en-GB"/>
        </w:rPr>
        <w:t>ask</w:t>
      </w:r>
      <w:r w:rsidR="00CE6D65">
        <w:rPr>
          <w:lang w:val="en-US"/>
        </w:rPr>
        <w:t xml:space="preserve">). </w:t>
      </w:r>
      <w:ins w:id="53" w:author="Martin Smira" w:date="2017-01-31T21:48:00Z">
        <w:r w:rsidR="004A1A8E">
          <w:rPr>
            <w:lang w:val="en-US"/>
          </w:rPr>
          <w:t xml:space="preserve">All </w:t>
        </w:r>
      </w:ins>
      <w:del w:id="54" w:author="Martin Smira" w:date="2017-01-31T21:48:00Z">
        <w:r w:rsidR="00B66D25" w:rsidDel="004A1A8E">
          <w:rPr>
            <w:lang w:val="en-US"/>
          </w:rPr>
          <w:delText xml:space="preserve">These </w:delText>
        </w:r>
      </w:del>
      <w:ins w:id="55" w:author="Martin Smira" w:date="2017-01-31T21:48:00Z">
        <w:r w:rsidR="004A1A8E">
          <w:rPr>
            <w:lang w:val="en-US"/>
          </w:rPr>
          <w:t>t</w:t>
        </w:r>
        <w:r w:rsidR="004A1A8E">
          <w:rPr>
            <w:lang w:val="en-US"/>
          </w:rPr>
          <w:t xml:space="preserve">hese </w:t>
        </w:r>
      </w:ins>
      <w:r w:rsidR="00B66D25">
        <w:rPr>
          <w:lang w:val="en-US"/>
        </w:rPr>
        <w:t xml:space="preserve">tests were </w:t>
      </w:r>
      <w:r w:rsidR="008A1B1F">
        <w:rPr>
          <w:lang w:val="en-US"/>
        </w:rPr>
        <w:t>computer-</w:t>
      </w:r>
      <w:r w:rsidR="00B66D25">
        <w:rPr>
          <w:lang w:val="en-US"/>
        </w:rPr>
        <w:t>administered</w:t>
      </w:r>
      <w:del w:id="56" w:author="Martin Smira" w:date="2017-01-31T21:48:00Z">
        <w:r w:rsidR="00B66D25" w:rsidDel="004A1A8E">
          <w:rPr>
            <w:lang w:val="en-US"/>
          </w:rPr>
          <w:delText xml:space="preserve"> </w:delText>
        </w:r>
        <w:commentRangeStart w:id="57"/>
        <w:r w:rsidR="00B66D25" w:rsidDel="004A1A8E">
          <w:rPr>
            <w:lang w:val="en-US"/>
          </w:rPr>
          <w:delText>as a part of wider test battery</w:delText>
        </w:r>
        <w:commentRangeEnd w:id="57"/>
        <w:r w:rsidR="004A1A8E" w:rsidDel="004A1A8E">
          <w:rPr>
            <w:rStyle w:val="CommentReference"/>
          </w:rPr>
          <w:commentReference w:id="57"/>
        </w:r>
        <w:r w:rsidR="008A1B1F" w:rsidDel="004A1A8E">
          <w:rPr>
            <w:lang w:val="en-US"/>
          </w:rPr>
          <w:delText>,</w:delText>
        </w:r>
      </w:del>
      <w:ins w:id="58" w:author="Martin Smira" w:date="2017-01-31T21:48:00Z">
        <w:r w:rsidR="004A1A8E">
          <w:rPr>
            <w:lang w:val="en-US"/>
          </w:rPr>
          <w:t>.</w:t>
        </w:r>
      </w:ins>
      <w:r w:rsidR="008A1B1F">
        <w:rPr>
          <w:lang w:val="en-US"/>
        </w:rPr>
        <w:t xml:space="preserve"> </w:t>
      </w:r>
      <w:commentRangeStart w:id="59"/>
      <w:del w:id="60" w:author="Martin Smira" w:date="2017-01-31T21:48:00Z">
        <w:r w:rsidR="008A1B1F" w:rsidDel="004A1A8E">
          <w:rPr>
            <w:lang w:val="en-US"/>
          </w:rPr>
          <w:delText xml:space="preserve">sample </w:delText>
        </w:r>
      </w:del>
      <w:ins w:id="61" w:author="Martin Smira" w:date="2017-01-31T21:48:00Z">
        <w:r w:rsidR="004A1A8E">
          <w:rPr>
            <w:lang w:val="en-US"/>
          </w:rPr>
          <w:t>S</w:t>
        </w:r>
        <w:r w:rsidR="004A1A8E">
          <w:rPr>
            <w:lang w:val="en-US"/>
          </w:rPr>
          <w:t xml:space="preserve">ample </w:t>
        </w:r>
      </w:ins>
      <w:r w:rsidR="008A1B1F">
        <w:rPr>
          <w:lang w:val="en-US"/>
        </w:rPr>
        <w:t>size ranged between 100 and 200 for each pair-wise comparison</w:t>
      </w:r>
      <w:commentRangeEnd w:id="59"/>
      <w:r w:rsidR="004A1A8E">
        <w:rPr>
          <w:rStyle w:val="CommentReference"/>
        </w:rPr>
        <w:commentReference w:id="59"/>
      </w:r>
      <w:r w:rsidR="008A1B1F">
        <w:rPr>
          <w:lang w:val="en-US"/>
        </w:rPr>
        <w:t>.</w:t>
      </w:r>
      <w:r w:rsidR="00B66D25">
        <w:rPr>
          <w:lang w:val="en-US"/>
        </w:rPr>
        <w:t xml:space="preserve"> </w:t>
      </w:r>
      <w:ins w:id="62" w:author="Martin Smira" w:date="2017-01-31T21:31:00Z">
        <w:r w:rsidR="00C23C79">
          <w:rPr>
            <w:lang w:val="en-US"/>
          </w:rPr>
          <w:t xml:space="preserve">The </w:t>
        </w:r>
      </w:ins>
      <w:r w:rsidR="000A7D45">
        <w:rPr>
          <w:lang w:val="en-US"/>
        </w:rPr>
        <w:t>Bayesian cognitive model was estimated using S</w:t>
      </w:r>
      <w:del w:id="63" w:author="Martin Smira" w:date="2017-01-31T21:31:00Z">
        <w:r w:rsidR="000A7D45" w:rsidDel="00C23C79">
          <w:rPr>
            <w:lang w:val="en-US"/>
          </w:rPr>
          <w:delText>TAN</w:delText>
        </w:r>
      </w:del>
      <w:ins w:id="64" w:author="Martin Smira" w:date="2017-01-31T21:31:00Z">
        <w:r w:rsidR="00C23C79">
          <w:rPr>
            <w:lang w:val="en-US"/>
          </w:rPr>
          <w:t>tan</w:t>
        </w:r>
      </w:ins>
      <w:r w:rsidR="000A7D45">
        <w:rPr>
          <w:lang w:val="en-US"/>
        </w:rPr>
        <w:t xml:space="preserve"> and R environment.</w:t>
      </w:r>
    </w:p>
    <w:p w14:paraId="38667B2D" w14:textId="77777777" w:rsidR="00F01740" w:rsidRDefault="00F01740" w:rsidP="00CE6D65">
      <w:pPr>
        <w:rPr>
          <w:lang w:val="en-US"/>
        </w:rPr>
      </w:pPr>
      <w:r>
        <w:rPr>
          <w:lang w:val="en-US"/>
        </w:rPr>
        <w:t xml:space="preserve">Results showed convergent validity between some </w:t>
      </w:r>
      <w:r w:rsidR="00AB27AC">
        <w:rPr>
          <w:lang w:val="en-US"/>
        </w:rPr>
        <w:t>of</w:t>
      </w:r>
      <w:ins w:id="65" w:author="Martin Smira" w:date="2017-01-31T21:31:00Z">
        <w:r w:rsidR="00C23C79">
          <w:rPr>
            <w:lang w:val="en-US"/>
          </w:rPr>
          <w:t xml:space="preserve"> the</w:t>
        </w:r>
      </w:ins>
      <w:r w:rsidR="00AB27AC">
        <w:rPr>
          <w:lang w:val="en-US"/>
        </w:rPr>
        <w:t xml:space="preserve"> </w:t>
      </w:r>
      <w:r>
        <w:rPr>
          <w:lang w:val="en-US"/>
        </w:rPr>
        <w:t xml:space="preserve">parameters of </w:t>
      </w:r>
      <w:ins w:id="66" w:author="Martin Smira" w:date="2017-01-31T21:32:00Z">
        <w:r w:rsidR="00C23C79">
          <w:rPr>
            <w:lang w:val="en-US"/>
          </w:rPr>
          <w:t xml:space="preserve">the </w:t>
        </w:r>
      </w:ins>
      <w:r>
        <w:rPr>
          <w:lang w:val="en-US"/>
        </w:rPr>
        <w:t>cognitive model and</w:t>
      </w:r>
      <w:r w:rsidR="00443934">
        <w:rPr>
          <w:lang w:val="en-US"/>
        </w:rPr>
        <w:t xml:space="preserve"> the</w:t>
      </w:r>
      <w:r>
        <w:rPr>
          <w:lang w:val="en-US"/>
        </w:rPr>
        <w:t xml:space="preserve"> </w:t>
      </w:r>
      <w:del w:id="67" w:author="Martin Smira" w:date="2017-01-31T21:49:00Z">
        <w:r w:rsidR="00E7346C" w:rsidDel="004A1A8E">
          <w:rPr>
            <w:lang w:val="en-US"/>
          </w:rPr>
          <w:delText>traditional</w:delText>
        </w:r>
        <w:r w:rsidDel="004A1A8E">
          <w:rPr>
            <w:lang w:val="en-US"/>
          </w:rPr>
          <w:delText xml:space="preserve"> </w:delText>
        </w:r>
      </w:del>
      <w:commentRangeStart w:id="68"/>
      <w:ins w:id="69" w:author="Martin Smira" w:date="2017-01-31T21:49:00Z">
        <w:r w:rsidR="004A1A8E">
          <w:rPr>
            <w:lang w:val="en-US"/>
          </w:rPr>
          <w:t>classical</w:t>
        </w:r>
        <w:commentRangeEnd w:id="68"/>
        <w:r w:rsidR="004A1A8E">
          <w:rPr>
            <w:rStyle w:val="CommentReference"/>
          </w:rPr>
          <w:commentReference w:id="68"/>
        </w:r>
        <w:r w:rsidR="004A1A8E">
          <w:rPr>
            <w:lang w:val="en-US"/>
          </w:rPr>
          <w:t xml:space="preserve"> </w:t>
        </w:r>
      </w:ins>
      <w:del w:id="70" w:author="Martin Smira" w:date="2017-01-31T21:48:00Z">
        <w:r w:rsidDel="004A1A8E">
          <w:rPr>
            <w:lang w:val="en-US"/>
          </w:rPr>
          <w:delText xml:space="preserve">IOWA </w:delText>
        </w:r>
      </w:del>
      <w:ins w:id="71" w:author="Martin Smira" w:date="2017-01-31T21:48:00Z">
        <w:r w:rsidR="004A1A8E">
          <w:rPr>
            <w:lang w:val="en-US"/>
          </w:rPr>
          <w:t>IGT</w:t>
        </w:r>
        <w:r w:rsidR="004A1A8E">
          <w:rPr>
            <w:lang w:val="en-US"/>
          </w:rPr>
          <w:t xml:space="preserve"> </w:t>
        </w:r>
      </w:ins>
      <w:r>
        <w:rPr>
          <w:lang w:val="en-US"/>
        </w:rPr>
        <w:t>test scores</w:t>
      </w:r>
      <w:r w:rsidR="006F09CB">
        <w:rPr>
          <w:lang w:val="en-US"/>
        </w:rPr>
        <w:t xml:space="preserve">; however, </w:t>
      </w:r>
      <w:ins w:id="72" w:author="Martin Smira" w:date="2017-01-31T21:32:00Z">
        <w:r w:rsidR="00C23C79">
          <w:rPr>
            <w:lang w:val="en-US"/>
          </w:rPr>
          <w:t xml:space="preserve">the </w:t>
        </w:r>
      </w:ins>
      <w:r w:rsidR="00443934">
        <w:rPr>
          <w:lang w:val="en-US"/>
        </w:rPr>
        <w:t>cognitive</w:t>
      </w:r>
      <w:r w:rsidR="006F09CB">
        <w:rPr>
          <w:lang w:val="en-US"/>
        </w:rPr>
        <w:t xml:space="preserve"> model</w:t>
      </w:r>
      <w:ins w:id="73" w:author="Martin Smira" w:date="2017-01-31T21:51:00Z">
        <w:r w:rsidR="004A1A8E">
          <w:rPr>
            <w:lang w:val="en-US"/>
          </w:rPr>
          <w:t xml:space="preserve"> </w:t>
        </w:r>
        <w:commentRangeStart w:id="74"/>
        <w:r w:rsidR="004A1A8E">
          <w:rPr>
            <w:lang w:val="en-US"/>
          </w:rPr>
          <w:t>parameters</w:t>
        </w:r>
      </w:ins>
      <w:r w:rsidR="006F09CB">
        <w:rPr>
          <w:lang w:val="en-US"/>
        </w:rPr>
        <w:t xml:space="preserve"> </w:t>
      </w:r>
      <w:commentRangeEnd w:id="74"/>
      <w:r w:rsidR="004A1A8E">
        <w:rPr>
          <w:rStyle w:val="CommentReference"/>
        </w:rPr>
        <w:commentReference w:id="74"/>
      </w:r>
      <w:del w:id="75" w:author="Martin Smira" w:date="2017-01-31T21:50:00Z">
        <w:r w:rsidR="006F09CB" w:rsidDel="004A1A8E">
          <w:rPr>
            <w:lang w:val="en-US"/>
          </w:rPr>
          <w:delText xml:space="preserve">has </w:delText>
        </w:r>
        <w:r w:rsidR="00443401" w:rsidDel="004A1A8E">
          <w:rPr>
            <w:lang w:val="en-US"/>
          </w:rPr>
          <w:delText>an</w:delText>
        </w:r>
      </w:del>
      <w:ins w:id="76" w:author="Martin Smira" w:date="2017-01-31T21:50:00Z">
        <w:r w:rsidR="004A1A8E">
          <w:rPr>
            <w:lang w:val="en-US"/>
          </w:rPr>
          <w:t>show a better</w:t>
        </w:r>
      </w:ins>
      <w:r w:rsidR="00443401">
        <w:rPr>
          <w:lang w:val="en-US"/>
        </w:rPr>
        <w:t xml:space="preserve"> </w:t>
      </w:r>
      <w:r w:rsidR="006F09CB">
        <w:rPr>
          <w:lang w:val="en-US"/>
        </w:rPr>
        <w:t xml:space="preserve">incremental validity </w:t>
      </w:r>
      <w:r w:rsidR="00D113AD">
        <w:rPr>
          <w:lang w:val="en-US"/>
        </w:rPr>
        <w:t xml:space="preserve">compared </w:t>
      </w:r>
      <w:r w:rsidR="006F09CB">
        <w:rPr>
          <w:lang w:val="en-US"/>
        </w:rPr>
        <w:t>to the traditional scoring techniques</w:t>
      </w:r>
      <w:r w:rsidR="00005325">
        <w:rPr>
          <w:lang w:val="en-US"/>
        </w:rPr>
        <w:t xml:space="preserve">. </w:t>
      </w:r>
      <w:r w:rsidR="00975BD4">
        <w:rPr>
          <w:lang w:val="en-US"/>
        </w:rPr>
        <w:t xml:space="preserve">We also estimated reliability of </w:t>
      </w:r>
      <w:del w:id="77" w:author="Martin Smira" w:date="2017-01-31T21:36:00Z">
        <w:r w:rsidR="00975BD4" w:rsidDel="009129F6">
          <w:rPr>
            <w:lang w:val="en-US"/>
          </w:rPr>
          <w:delText xml:space="preserve">IOWA </w:delText>
        </w:r>
      </w:del>
      <w:ins w:id="78" w:author="Martin Smira" w:date="2017-01-31T21:36:00Z">
        <w:r w:rsidR="009129F6">
          <w:rPr>
            <w:lang w:val="en-US"/>
          </w:rPr>
          <w:t>I</w:t>
        </w:r>
        <w:r w:rsidR="009129F6">
          <w:rPr>
            <w:lang w:val="en-US"/>
          </w:rPr>
          <w:t>owa</w:t>
        </w:r>
        <w:r w:rsidR="009129F6">
          <w:rPr>
            <w:lang w:val="en-US"/>
          </w:rPr>
          <w:t xml:space="preserve"> </w:t>
        </w:r>
      </w:ins>
      <w:r w:rsidR="00975BD4">
        <w:rPr>
          <w:lang w:val="en-US"/>
        </w:rPr>
        <w:t xml:space="preserve">gambling task using </w:t>
      </w:r>
      <w:del w:id="79" w:author="Martin Smira" w:date="2017-01-31T21:52:00Z">
        <w:r w:rsidR="00975BD4" w:rsidDel="004A1A8E">
          <w:rPr>
            <w:lang w:val="en-US"/>
          </w:rPr>
          <w:delText xml:space="preserve">different </w:delText>
        </w:r>
      </w:del>
      <w:ins w:id="80" w:author="Martin Smira" w:date="2017-01-31T21:52:00Z">
        <w:r w:rsidR="004A1A8E">
          <w:rPr>
            <w:lang w:val="en-US"/>
          </w:rPr>
          <w:t>several</w:t>
        </w:r>
        <w:r w:rsidR="004A1A8E">
          <w:rPr>
            <w:lang w:val="en-US"/>
          </w:rPr>
          <w:t xml:space="preserve"> </w:t>
        </w:r>
      </w:ins>
      <w:r w:rsidR="00975BD4">
        <w:rPr>
          <w:lang w:val="en-US"/>
        </w:rPr>
        <w:t xml:space="preserve">approaches. </w:t>
      </w:r>
      <w:r w:rsidR="000045FA">
        <w:rPr>
          <w:lang w:val="en-US"/>
        </w:rPr>
        <w:t>These r</w:t>
      </w:r>
      <w:r w:rsidR="006F09CB">
        <w:rPr>
          <w:lang w:val="en-US"/>
        </w:rPr>
        <w:t xml:space="preserve">esults are discussed bearing in mind </w:t>
      </w:r>
      <w:del w:id="81" w:author="Martin Smira" w:date="2017-01-31T21:54:00Z">
        <w:r w:rsidR="00756921" w:rsidDel="00C8009C">
          <w:rPr>
            <w:lang w:val="en-US"/>
          </w:rPr>
          <w:delText xml:space="preserve">an </w:delText>
        </w:r>
      </w:del>
      <w:ins w:id="82" w:author="Martin Smira" w:date="2017-01-31T21:54:00Z">
        <w:r w:rsidR="00C8009C">
          <w:rPr>
            <w:lang w:val="en-US"/>
          </w:rPr>
          <w:t>the</w:t>
        </w:r>
        <w:r w:rsidR="00C8009C">
          <w:rPr>
            <w:lang w:val="en-US"/>
          </w:rPr>
          <w:t xml:space="preserve"> </w:t>
        </w:r>
      </w:ins>
      <w:r w:rsidR="006F09CB">
        <w:rPr>
          <w:lang w:val="en-US"/>
        </w:rPr>
        <w:t xml:space="preserve">exploratory </w:t>
      </w:r>
      <w:ins w:id="83" w:author="Martin Smira" w:date="2017-01-31T21:54:00Z">
        <w:r w:rsidR="00C8009C">
          <w:rPr>
            <w:lang w:val="en-US"/>
          </w:rPr>
          <w:t xml:space="preserve">nature </w:t>
        </w:r>
      </w:ins>
      <w:del w:id="84" w:author="Martin Smira" w:date="2017-01-31T21:54:00Z">
        <w:r w:rsidR="006F09CB" w:rsidDel="00C8009C">
          <w:rPr>
            <w:lang w:val="en-US"/>
          </w:rPr>
          <w:delText xml:space="preserve">design </w:delText>
        </w:r>
      </w:del>
      <w:r w:rsidR="006F09CB">
        <w:rPr>
          <w:lang w:val="en-US"/>
        </w:rPr>
        <w:t>of the study.</w:t>
      </w:r>
    </w:p>
    <w:p w14:paraId="4E904C95" w14:textId="77777777" w:rsidR="00263123" w:rsidRDefault="00B66D25" w:rsidP="00B66D25">
      <w:pPr>
        <w:rPr>
          <w:lang w:val="en-US"/>
        </w:rPr>
      </w:pPr>
      <w:commentRangeStart w:id="85"/>
      <w:r>
        <w:rPr>
          <w:lang w:val="en-US"/>
        </w:rPr>
        <w:t xml:space="preserve">Using point estimate of parameters from Bayesian models </w:t>
      </w:r>
      <w:r w:rsidR="007269D3">
        <w:rPr>
          <w:lang w:val="en-US"/>
        </w:rPr>
        <w:t>could limit</w:t>
      </w:r>
      <w:r>
        <w:rPr>
          <w:lang w:val="en-US"/>
        </w:rPr>
        <w:t xml:space="preserve"> results of this study.</w:t>
      </w:r>
      <w:r w:rsidR="00263123">
        <w:rPr>
          <w:lang w:val="en-US"/>
        </w:rPr>
        <w:t xml:space="preserve"> </w:t>
      </w:r>
      <w:r w:rsidR="00E52DAD">
        <w:rPr>
          <w:lang w:val="en-US"/>
        </w:rPr>
        <w:t>In addition,</w:t>
      </w:r>
      <w:r w:rsidR="00263123">
        <w:rPr>
          <w:lang w:val="en-US"/>
        </w:rPr>
        <w:t xml:space="preserve"> our reliability </w:t>
      </w:r>
      <w:r w:rsidR="00BC370F">
        <w:rPr>
          <w:lang w:val="en-US"/>
        </w:rPr>
        <w:t xml:space="preserve">estimates </w:t>
      </w:r>
      <w:r w:rsidR="00263123">
        <w:rPr>
          <w:lang w:val="en-US"/>
        </w:rPr>
        <w:t xml:space="preserve">are </w:t>
      </w:r>
      <w:r w:rsidR="00215A30">
        <w:rPr>
          <w:lang w:val="en-US"/>
        </w:rPr>
        <w:t>slightly</w:t>
      </w:r>
      <w:r w:rsidR="00263123">
        <w:rPr>
          <w:lang w:val="en-US"/>
        </w:rPr>
        <w:t xml:space="preserve"> biased due to </w:t>
      </w:r>
      <w:ins w:id="86" w:author="Martin Smira" w:date="2017-01-31T21:33:00Z">
        <w:r w:rsidR="00C23C79">
          <w:rPr>
            <w:lang w:val="en-US"/>
          </w:rPr>
          <w:t xml:space="preserve">the </w:t>
        </w:r>
      </w:ins>
      <w:r w:rsidR="00263123">
        <w:rPr>
          <w:lang w:val="en-US"/>
        </w:rPr>
        <w:t xml:space="preserve">non-normal distribution of all parameters. </w:t>
      </w:r>
      <w:commentRangeEnd w:id="85"/>
      <w:r w:rsidR="00C8009C">
        <w:rPr>
          <w:rStyle w:val="CommentReference"/>
        </w:rPr>
        <w:commentReference w:id="85"/>
      </w:r>
    </w:p>
    <w:p w14:paraId="10D6DBCE" w14:textId="77777777" w:rsidR="008662FC" w:rsidRPr="008662FC" w:rsidRDefault="005041CA" w:rsidP="00A86254">
      <w:pPr>
        <w:rPr>
          <w:lang w:val="en-US"/>
        </w:rPr>
      </w:pPr>
      <w:r>
        <w:rPr>
          <w:lang w:val="en-US"/>
        </w:rPr>
        <w:t xml:space="preserve">This study can </w:t>
      </w:r>
      <w:del w:id="87" w:author="Martin Smira" w:date="2017-01-31T21:56:00Z">
        <w:r w:rsidDel="00C8009C">
          <w:rPr>
            <w:lang w:val="en-US"/>
          </w:rPr>
          <w:delText>help</w:delText>
        </w:r>
        <w:r w:rsidR="00457D0E" w:rsidDel="00C8009C">
          <w:rPr>
            <w:lang w:val="en-US"/>
          </w:rPr>
          <w:delText xml:space="preserve"> </w:delText>
        </w:r>
        <w:r w:rsidR="000E11AE" w:rsidDel="00C8009C">
          <w:rPr>
            <w:lang w:val="en-US"/>
          </w:rPr>
          <w:delText xml:space="preserve">us </w:delText>
        </w:r>
        <w:r w:rsidR="00457D0E" w:rsidDel="00C8009C">
          <w:rPr>
            <w:lang w:val="en-US"/>
          </w:rPr>
          <w:delText>to</w:delText>
        </w:r>
        <w:r w:rsidDel="00C8009C">
          <w:rPr>
            <w:lang w:val="en-US"/>
          </w:rPr>
          <w:delText xml:space="preserve"> understand which</w:delText>
        </w:r>
      </w:del>
      <w:ins w:id="88" w:author="Martin Smira" w:date="2017-01-31T21:56:00Z">
        <w:r w:rsidR="00C8009C">
          <w:rPr>
            <w:lang w:val="en-US"/>
          </w:rPr>
          <w:t xml:space="preserve">provide </w:t>
        </w:r>
      </w:ins>
      <w:ins w:id="89" w:author="Martin Smira" w:date="2017-01-31T21:57:00Z">
        <w:r w:rsidR="00C8009C">
          <w:rPr>
            <w:lang w:val="en-US"/>
          </w:rPr>
          <w:t>us with a better understanding of the</w:t>
        </w:r>
      </w:ins>
      <w:r>
        <w:rPr>
          <w:lang w:val="en-US"/>
        </w:rPr>
        <w:t xml:space="preserve"> cognitive process</w:t>
      </w:r>
      <w:r w:rsidR="00457D0E">
        <w:rPr>
          <w:lang w:val="en-US"/>
        </w:rPr>
        <w:t>es</w:t>
      </w:r>
      <w:r>
        <w:rPr>
          <w:lang w:val="en-US"/>
        </w:rPr>
        <w:t xml:space="preserve"> </w:t>
      </w:r>
      <w:ins w:id="90" w:author="Martin Smira" w:date="2017-01-31T21:57:00Z">
        <w:r w:rsidR="00C8009C">
          <w:rPr>
            <w:lang w:val="en-US"/>
          </w:rPr>
          <w:t xml:space="preserve">that </w:t>
        </w:r>
      </w:ins>
      <w:r>
        <w:rPr>
          <w:lang w:val="en-US"/>
        </w:rPr>
        <w:t xml:space="preserve">underlie decision-making in </w:t>
      </w:r>
      <w:del w:id="91" w:author="Martin Smira" w:date="2017-01-31T21:58:00Z">
        <w:r w:rsidDel="00C8009C">
          <w:rPr>
            <w:lang w:val="en-US"/>
          </w:rPr>
          <w:delText xml:space="preserve">IOWA </w:delText>
        </w:r>
      </w:del>
      <w:ins w:id="92" w:author="Martin Smira" w:date="2017-01-31T21:58:00Z">
        <w:r w:rsidR="00C8009C">
          <w:rPr>
            <w:lang w:val="en-US"/>
          </w:rPr>
          <w:t>IGT</w:t>
        </w:r>
        <w:r w:rsidR="00C8009C">
          <w:rPr>
            <w:lang w:val="en-US"/>
          </w:rPr>
          <w:t xml:space="preserve"> </w:t>
        </w:r>
      </w:ins>
      <w:r>
        <w:rPr>
          <w:lang w:val="en-US"/>
        </w:rPr>
        <w:t xml:space="preserve">in </w:t>
      </w:r>
      <w:r w:rsidR="00937AF6">
        <w:rPr>
          <w:lang w:val="en-US"/>
        </w:rPr>
        <w:t>a </w:t>
      </w:r>
      <w:r>
        <w:rPr>
          <w:lang w:val="en-US"/>
        </w:rPr>
        <w:t xml:space="preserve">non-clinical </w:t>
      </w:r>
      <w:r w:rsidR="00937AF6">
        <w:rPr>
          <w:lang w:val="en-US"/>
        </w:rPr>
        <w:t>population</w:t>
      </w:r>
      <w:r>
        <w:rPr>
          <w:lang w:val="en-US"/>
        </w:rPr>
        <w:t xml:space="preserve">. </w:t>
      </w:r>
      <w:r w:rsidR="0073722A">
        <w:rPr>
          <w:lang w:val="en-US"/>
        </w:rPr>
        <w:t xml:space="preserve">Moreover, </w:t>
      </w:r>
      <w:r w:rsidR="00457D0E">
        <w:rPr>
          <w:lang w:val="en-US"/>
        </w:rPr>
        <w:t>we revealed some advantages of</w:t>
      </w:r>
      <w:ins w:id="93" w:author="Martin Smira" w:date="2017-01-31T21:59:00Z">
        <w:r w:rsidR="00C8009C">
          <w:rPr>
            <w:lang w:val="en-US"/>
          </w:rPr>
          <w:t xml:space="preserve"> the</w:t>
        </w:r>
      </w:ins>
      <w:r w:rsidR="00457D0E">
        <w:rPr>
          <w:lang w:val="en-US"/>
        </w:rPr>
        <w:t xml:space="preserve"> </w:t>
      </w:r>
      <w:r w:rsidR="0073722A">
        <w:rPr>
          <w:lang w:val="en-US"/>
        </w:rPr>
        <w:t>Bayesian cognitive model</w:t>
      </w:r>
      <w:r w:rsidR="00457D0E">
        <w:rPr>
          <w:lang w:val="en-US"/>
        </w:rPr>
        <w:t xml:space="preserve">ing </w:t>
      </w:r>
      <w:ins w:id="94" w:author="Martin Smira" w:date="2017-01-31T21:59:00Z">
        <w:r w:rsidR="00C8009C">
          <w:rPr>
            <w:lang w:val="en-US"/>
          </w:rPr>
          <w:t xml:space="preserve">approach </w:t>
        </w:r>
      </w:ins>
      <w:del w:id="95" w:author="Martin Smira" w:date="2017-01-31T22:01:00Z">
        <w:r w:rsidR="00457D0E" w:rsidDel="00C8009C">
          <w:rPr>
            <w:lang w:val="en-US"/>
          </w:rPr>
          <w:delText xml:space="preserve">to </w:delText>
        </w:r>
      </w:del>
      <w:ins w:id="96" w:author="Martin Smira" w:date="2017-01-31T22:01:00Z">
        <w:r w:rsidR="00C8009C">
          <w:rPr>
            <w:lang w:val="en-US"/>
          </w:rPr>
          <w:t>over</w:t>
        </w:r>
        <w:r w:rsidR="00C8009C">
          <w:rPr>
            <w:lang w:val="en-US"/>
          </w:rPr>
          <w:t xml:space="preserve"> </w:t>
        </w:r>
      </w:ins>
      <w:r w:rsidR="00457D0E">
        <w:rPr>
          <w:lang w:val="en-US"/>
        </w:rPr>
        <w:t xml:space="preserve">the classical </w:t>
      </w:r>
      <w:del w:id="97" w:author="Martin Smira" w:date="2017-01-31T21:58:00Z">
        <w:r w:rsidR="00457D0E" w:rsidDel="00C8009C">
          <w:rPr>
            <w:lang w:val="en-US"/>
          </w:rPr>
          <w:delText xml:space="preserve">IOWA </w:delText>
        </w:r>
      </w:del>
      <w:ins w:id="98" w:author="Martin Smira" w:date="2017-01-31T21:58:00Z">
        <w:r w:rsidR="00C8009C">
          <w:rPr>
            <w:lang w:val="en-US"/>
          </w:rPr>
          <w:t>IGT</w:t>
        </w:r>
        <w:r w:rsidR="00C8009C">
          <w:rPr>
            <w:lang w:val="en-US"/>
          </w:rPr>
          <w:t xml:space="preserve"> </w:t>
        </w:r>
      </w:ins>
      <w:del w:id="99" w:author="Martin Smira" w:date="2017-01-31T21:59:00Z">
        <w:r w:rsidR="00457D0E" w:rsidDel="00C8009C">
          <w:rPr>
            <w:lang w:val="en-US"/>
          </w:rPr>
          <w:delText xml:space="preserve">task </w:delText>
        </w:r>
      </w:del>
      <w:r w:rsidR="00457D0E">
        <w:rPr>
          <w:lang w:val="en-US"/>
        </w:rPr>
        <w:t>scoring</w:t>
      </w:r>
      <w:del w:id="100" w:author="Martin Smira" w:date="2017-01-31T22:01:00Z">
        <w:r w:rsidR="00107279" w:rsidDel="00C8009C">
          <w:rPr>
            <w:lang w:val="en-US"/>
          </w:rPr>
          <w:delText xml:space="preserve">, </w:delText>
        </w:r>
      </w:del>
      <w:ins w:id="101" w:author="Martin Smira" w:date="2017-01-31T22:01:00Z">
        <w:r w:rsidR="00C8009C">
          <w:rPr>
            <w:lang w:val="en-US"/>
          </w:rPr>
          <w:t>. These findings</w:t>
        </w:r>
        <w:r w:rsidR="00C8009C">
          <w:rPr>
            <w:lang w:val="en-US"/>
          </w:rPr>
          <w:t xml:space="preserve"> </w:t>
        </w:r>
      </w:ins>
      <w:del w:id="102" w:author="Martin Smira" w:date="2017-01-31T22:02:00Z">
        <w:r w:rsidR="00107279" w:rsidDel="00C8009C">
          <w:rPr>
            <w:lang w:val="en-US"/>
          </w:rPr>
          <w:delText xml:space="preserve">which </w:delText>
        </w:r>
      </w:del>
      <w:ins w:id="103" w:author="Martin Smira" w:date="2017-01-31T22:02:00Z">
        <w:r w:rsidR="00C8009C">
          <w:rPr>
            <w:lang w:val="en-US"/>
          </w:rPr>
          <w:t xml:space="preserve">have the </w:t>
        </w:r>
      </w:ins>
      <w:del w:id="104" w:author="Martin Smira" w:date="2017-01-31T22:02:00Z">
        <w:r w:rsidR="00A86254" w:rsidDel="00C8009C">
          <w:rPr>
            <w:lang w:val="en-US"/>
          </w:rPr>
          <w:delText xml:space="preserve">can </w:delText>
        </w:r>
      </w:del>
      <w:ins w:id="105" w:author="Martin Smira" w:date="2017-01-31T22:02:00Z">
        <w:r w:rsidR="00C8009C">
          <w:rPr>
            <w:lang w:val="en-US"/>
          </w:rPr>
          <w:t>potential</w:t>
        </w:r>
        <w:r w:rsidR="00C8009C">
          <w:rPr>
            <w:lang w:val="en-US"/>
          </w:rPr>
          <w:t xml:space="preserve"> </w:t>
        </w:r>
        <w:r w:rsidR="00C8009C">
          <w:rPr>
            <w:lang w:val="en-US"/>
          </w:rPr>
          <w:t xml:space="preserve">to </w:t>
        </w:r>
      </w:ins>
      <w:r w:rsidR="00A86254">
        <w:rPr>
          <w:lang w:val="en-US"/>
        </w:rPr>
        <w:t xml:space="preserve">improve </w:t>
      </w:r>
      <w:del w:id="106" w:author="Martin Smira" w:date="2017-01-31T22:02:00Z">
        <w:r w:rsidR="0078009D" w:rsidDel="00C8009C">
          <w:rPr>
            <w:lang w:val="en-US"/>
          </w:rPr>
          <w:delText>u</w:delText>
        </w:r>
        <w:r w:rsidR="00A86254" w:rsidDel="00C8009C">
          <w:rPr>
            <w:lang w:val="en-US"/>
          </w:rPr>
          <w:delText>s</w:delText>
        </w:r>
        <w:r w:rsidR="0078009D" w:rsidDel="00C8009C">
          <w:rPr>
            <w:lang w:val="en-US"/>
          </w:rPr>
          <w:delText>ing</w:delText>
        </w:r>
        <w:r w:rsidR="00A86254" w:rsidDel="00C8009C">
          <w:rPr>
            <w:lang w:val="en-US"/>
          </w:rPr>
          <w:delText xml:space="preserve"> </w:delText>
        </w:r>
      </w:del>
      <w:ins w:id="107" w:author="Martin Smira" w:date="2017-01-31T22:05:00Z">
        <w:r w:rsidR="00881770" w:rsidRPr="00881770">
          <w:rPr>
            <w:lang w:val="en-US"/>
          </w:rPr>
          <w:t xml:space="preserve">applicability </w:t>
        </w:r>
      </w:ins>
      <w:ins w:id="108" w:author="Martin Smira" w:date="2017-01-31T22:04:00Z">
        <w:r w:rsidR="00881770">
          <w:rPr>
            <w:lang w:val="en-US"/>
          </w:rPr>
          <w:t>of the</w:t>
        </w:r>
        <w:r w:rsidR="00881770" w:rsidRPr="00C8009C" w:rsidDel="009129F6">
          <w:rPr>
            <w:lang w:val="en-US"/>
          </w:rPr>
          <w:t xml:space="preserve"> </w:t>
        </w:r>
      </w:ins>
      <w:del w:id="109" w:author="Martin Smira" w:date="2017-01-31T21:36:00Z">
        <w:r w:rsidR="00A86254" w:rsidDel="009129F6">
          <w:rPr>
            <w:lang w:val="en-US"/>
          </w:rPr>
          <w:delText xml:space="preserve">IOWA </w:delText>
        </w:r>
      </w:del>
      <w:commentRangeStart w:id="110"/>
      <w:ins w:id="111" w:author="Martin Smira" w:date="2017-01-31T21:36:00Z">
        <w:r w:rsidR="009129F6">
          <w:rPr>
            <w:lang w:val="en-US"/>
          </w:rPr>
          <w:t>I</w:t>
        </w:r>
        <w:r w:rsidR="009129F6">
          <w:rPr>
            <w:lang w:val="en-US"/>
          </w:rPr>
          <w:t>owa</w:t>
        </w:r>
        <w:r w:rsidR="009129F6">
          <w:rPr>
            <w:lang w:val="en-US"/>
          </w:rPr>
          <w:t xml:space="preserve"> </w:t>
        </w:r>
      </w:ins>
      <w:r w:rsidR="00A86254">
        <w:rPr>
          <w:lang w:val="en-US"/>
        </w:rPr>
        <w:t>gambling task</w:t>
      </w:r>
      <w:r w:rsidR="00B76652">
        <w:rPr>
          <w:lang w:val="en-US"/>
        </w:rPr>
        <w:t xml:space="preserve"> </w:t>
      </w:r>
      <w:commentRangeEnd w:id="110"/>
      <w:r w:rsidR="00881770">
        <w:rPr>
          <w:rStyle w:val="CommentReference"/>
        </w:rPr>
        <w:commentReference w:id="110"/>
      </w:r>
      <w:r w:rsidR="00B76652">
        <w:rPr>
          <w:lang w:val="en-US"/>
        </w:rPr>
        <w:t>in clinical practice.</w:t>
      </w:r>
      <w:r w:rsidR="00B018AA">
        <w:rPr>
          <w:lang w:val="en-US"/>
        </w:rPr>
        <w:t xml:space="preserve"> </w:t>
      </w:r>
    </w:p>
    <w:p w14:paraId="1DBB21FD" w14:textId="77777777" w:rsidR="008662FC" w:rsidRPr="008662FC" w:rsidRDefault="008662FC">
      <w:pPr>
        <w:rPr>
          <w:lang w:val="en-US"/>
        </w:rPr>
      </w:pPr>
    </w:p>
    <w:sectPr w:rsidR="008662FC" w:rsidRPr="008662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5" w:author="Martin Smira" w:date="2017-01-31T21:34:00Z" w:initials="MS">
    <w:p w14:paraId="7737AF8D" w14:textId="77777777" w:rsidR="009129F6" w:rsidRDefault="009129F6">
      <w:pPr>
        <w:pStyle w:val="CommentText"/>
      </w:pPr>
      <w:r>
        <w:rPr>
          <w:rStyle w:val="CommentReference"/>
        </w:rPr>
        <w:annotationRef/>
      </w:r>
      <w:proofErr w:type="spellStart"/>
      <w:r>
        <w:t>Nevim</w:t>
      </w:r>
      <w:proofErr w:type="spellEnd"/>
      <w:r>
        <w:t xml:space="preserve">, </w:t>
      </w:r>
      <w:proofErr w:type="spellStart"/>
      <w:r>
        <w:t>mozna</w:t>
      </w:r>
      <w:proofErr w:type="spellEnd"/>
      <w:r>
        <w:t xml:space="preserve"> </w:t>
      </w:r>
      <w:proofErr w:type="spellStart"/>
      <w:r>
        <w:t>techinque</w:t>
      </w:r>
      <w:proofErr w:type="spellEnd"/>
      <w:r>
        <w:t xml:space="preserve"> je ok</w:t>
      </w:r>
    </w:p>
  </w:comment>
  <w:comment w:id="0" w:author="Martin Smira" w:date="2017-01-31T21:23:00Z" w:initials="MS">
    <w:p w14:paraId="2E56BE04" w14:textId="77777777" w:rsidR="00C23C79" w:rsidRDefault="00C23C79">
      <w:pPr>
        <w:pStyle w:val="CommentText"/>
      </w:pPr>
      <w:r>
        <w:rPr>
          <w:rStyle w:val="CommentReference"/>
        </w:rPr>
        <w:annotationRef/>
      </w:r>
      <w:proofErr w:type="spellStart"/>
      <w:r>
        <w:t>Nazvy</w:t>
      </w:r>
      <w:proofErr w:type="spellEnd"/>
      <w:r>
        <w:t xml:space="preserve"> v </w:t>
      </w:r>
      <w:proofErr w:type="spellStart"/>
      <w:r>
        <w:t>anglictine</w:t>
      </w:r>
      <w:proofErr w:type="spellEnd"/>
      <w:r>
        <w:t xml:space="preserve"> by se mely </w:t>
      </w:r>
      <w:proofErr w:type="spellStart"/>
      <w:r>
        <w:t>psat</w:t>
      </w:r>
      <w:proofErr w:type="spellEnd"/>
      <w:r>
        <w:t xml:space="preserve"> s </w:t>
      </w:r>
      <w:proofErr w:type="spellStart"/>
      <w:r>
        <w:t>velkymi</w:t>
      </w:r>
      <w:proofErr w:type="spellEnd"/>
      <w:r>
        <w:t xml:space="preserve"> </w:t>
      </w:r>
      <w:proofErr w:type="spellStart"/>
      <w:r>
        <w:t>psimeny</w:t>
      </w:r>
      <w:proofErr w:type="spellEnd"/>
      <w:r>
        <w:t xml:space="preserve"> u všech slov </w:t>
      </w:r>
      <w:proofErr w:type="spellStart"/>
      <w:r>
        <w:t>krome</w:t>
      </w:r>
      <w:proofErr w:type="spellEnd"/>
      <w:r>
        <w:t xml:space="preserve"> vycpávkových slov</w:t>
      </w:r>
    </w:p>
  </w:comment>
  <w:comment w:id="32" w:author="Martin Smira" w:date="2017-01-31T21:38:00Z" w:initials="MS">
    <w:p w14:paraId="50C47ACA" w14:textId="77777777" w:rsidR="009129F6" w:rsidRDefault="009129F6">
      <w:pPr>
        <w:pStyle w:val="CommentText"/>
      </w:pPr>
      <w:r>
        <w:rPr>
          <w:rStyle w:val="CommentReference"/>
        </w:rPr>
        <w:annotationRef/>
      </w:r>
      <w:proofErr w:type="spellStart"/>
      <w:r>
        <w:t>Mozna</w:t>
      </w:r>
      <w:proofErr w:type="spellEnd"/>
      <w:r>
        <w:t xml:space="preserve"> ještě lepe to </w:t>
      </w:r>
      <w:proofErr w:type="spellStart"/>
      <w:r>
        <w:t>zkratit</w:t>
      </w:r>
      <w:proofErr w:type="spellEnd"/>
      <w:r>
        <w:t xml:space="preserve"> na IGT, </w:t>
      </w:r>
      <w:proofErr w:type="spellStart"/>
      <w:r>
        <w:t>coz</w:t>
      </w:r>
      <w:proofErr w:type="spellEnd"/>
      <w:r>
        <w:t xml:space="preserve"> je dost </w:t>
      </w:r>
      <w:proofErr w:type="spellStart"/>
      <w:r>
        <w:t>pouzivaan</w:t>
      </w:r>
      <w:proofErr w:type="spellEnd"/>
      <w:r>
        <w:t xml:space="preserve"> zkratka</w:t>
      </w:r>
    </w:p>
  </w:comment>
  <w:comment w:id="36" w:author="Martin Smira" w:date="2017-01-31T21:37:00Z" w:initials="MS">
    <w:p w14:paraId="1CA78155" w14:textId="77777777" w:rsidR="009129F6" w:rsidRDefault="009129F6">
      <w:pPr>
        <w:pStyle w:val="CommentText"/>
      </w:pPr>
      <w:r>
        <w:rPr>
          <w:rStyle w:val="CommentReference"/>
        </w:rPr>
        <w:annotationRef/>
      </w:r>
      <w:proofErr w:type="spellStart"/>
      <w:r>
        <w:t>Budem</w:t>
      </w:r>
      <w:proofErr w:type="spellEnd"/>
      <w:r>
        <w:t xml:space="preserve"> </w:t>
      </w:r>
      <w:proofErr w:type="spellStart"/>
      <w:r>
        <w:t>tech</w:t>
      </w:r>
      <w:proofErr w:type="spellEnd"/>
      <w:r>
        <w:t xml:space="preserve"> modelu používat </w:t>
      </w:r>
      <w:proofErr w:type="spellStart"/>
      <w:r>
        <w:t>vic</w:t>
      </w:r>
      <w:proofErr w:type="spellEnd"/>
      <w:r>
        <w:t>? Jinak bych tu hodil „</w:t>
      </w:r>
      <w:proofErr w:type="spellStart"/>
      <w:r>
        <w:t>specifically</w:t>
      </w:r>
      <w:proofErr w:type="spellEnd"/>
      <w:r>
        <w:t>“</w:t>
      </w:r>
    </w:p>
  </w:comment>
  <w:comment w:id="45" w:author="Martin Smira" w:date="2017-01-31T21:39:00Z" w:initials="MS">
    <w:p w14:paraId="61196D92" w14:textId="77777777" w:rsidR="009129F6" w:rsidRDefault="009129F6">
      <w:pPr>
        <w:pStyle w:val="CommentText"/>
      </w:pPr>
      <w:r>
        <w:rPr>
          <w:rStyle w:val="CommentReference"/>
        </w:rPr>
        <w:annotationRef/>
      </w:r>
      <w:r>
        <w:t xml:space="preserve">Bud IGT, nebo dopsat cely </w:t>
      </w:r>
      <w:proofErr w:type="spellStart"/>
      <w:r>
        <w:t>nazev</w:t>
      </w:r>
      <w:proofErr w:type="spellEnd"/>
    </w:p>
  </w:comment>
  <w:comment w:id="57" w:author="Martin Smira" w:date="2017-01-31T21:48:00Z" w:initials="MS">
    <w:p w14:paraId="278D761F" w14:textId="77777777" w:rsidR="004A1A8E" w:rsidRDefault="004A1A8E">
      <w:pPr>
        <w:pStyle w:val="CommentText"/>
      </w:pPr>
      <w:r>
        <w:rPr>
          <w:rStyle w:val="CommentReference"/>
        </w:rPr>
        <w:annotationRef/>
      </w:r>
      <w:r>
        <w:t xml:space="preserve">To mi tu </w:t>
      </w:r>
      <w:proofErr w:type="spellStart"/>
      <w:r>
        <w:t>prislo</w:t>
      </w:r>
      <w:proofErr w:type="spellEnd"/>
      <w:r>
        <w:t xml:space="preserve"> </w:t>
      </w:r>
      <w:proofErr w:type="spellStart"/>
      <w:r>
        <w:t>zbytecne</w:t>
      </w:r>
      <w:proofErr w:type="spellEnd"/>
    </w:p>
  </w:comment>
  <w:comment w:id="59" w:author="Martin Smira" w:date="2017-01-31T21:45:00Z" w:initials="MS">
    <w:p w14:paraId="78F9554E" w14:textId="77777777" w:rsidR="004A1A8E" w:rsidRDefault="004A1A8E">
      <w:pPr>
        <w:pStyle w:val="CommentText"/>
      </w:pPr>
      <w:r>
        <w:rPr>
          <w:rStyle w:val="CommentReference"/>
        </w:rPr>
        <w:annotationRef/>
      </w:r>
      <w:proofErr w:type="spellStart"/>
      <w:r>
        <w:t>Hmm</w:t>
      </w:r>
      <w:proofErr w:type="spellEnd"/>
      <w:r>
        <w:t xml:space="preserve">, to </w:t>
      </w:r>
      <w:proofErr w:type="spellStart"/>
      <w:proofErr w:type="gramStart"/>
      <w:r>
        <w:t>nevim</w:t>
      </w:r>
      <w:proofErr w:type="spellEnd"/>
      <w:r>
        <w:t xml:space="preserve"> jestli</w:t>
      </w:r>
      <w:proofErr w:type="gramEnd"/>
      <w:r>
        <w:t xml:space="preserve"> chápu </w:t>
      </w:r>
      <w:proofErr w:type="spellStart"/>
      <w:r>
        <w:t>uplne</w:t>
      </w:r>
      <w:proofErr w:type="spellEnd"/>
      <w:r>
        <w:t xml:space="preserve"> </w:t>
      </w:r>
      <w:proofErr w:type="spellStart"/>
      <w:r>
        <w:t>spravne</w:t>
      </w:r>
      <w:proofErr w:type="spellEnd"/>
      <w:r>
        <w:t xml:space="preserve">, ale to je asi jedno. Hodil bych sem </w:t>
      </w:r>
      <w:proofErr w:type="spellStart"/>
      <w:r>
        <w:t>radsi</w:t>
      </w:r>
      <w:proofErr w:type="spellEnd"/>
      <w:r>
        <w:t xml:space="preserve"> jen jedno </w:t>
      </w:r>
      <w:proofErr w:type="spellStart"/>
      <w:r>
        <w:t>presne</w:t>
      </w:r>
      <w:proofErr w:type="spellEnd"/>
      <w:r>
        <w:t xml:space="preserve"> číslo s </w:t>
      </w:r>
      <w:proofErr w:type="spellStart"/>
      <w:r>
        <w:t>poctem</w:t>
      </w:r>
      <w:proofErr w:type="spellEnd"/>
      <w:r>
        <w:t xml:space="preserve"> participantu s </w:t>
      </w:r>
      <w:proofErr w:type="spellStart"/>
      <w:r>
        <w:t>vyplnenym</w:t>
      </w:r>
      <w:proofErr w:type="spellEnd"/>
      <w:r>
        <w:t xml:space="preserve"> IGT</w:t>
      </w:r>
    </w:p>
  </w:comment>
  <w:comment w:id="68" w:author="Martin Smira" w:date="2017-01-31T21:49:00Z" w:initials="MS">
    <w:p w14:paraId="104A8D92" w14:textId="77777777" w:rsidR="004A1A8E" w:rsidRDefault="004A1A8E">
      <w:pPr>
        <w:pStyle w:val="CommentText"/>
      </w:pPr>
      <w:r>
        <w:rPr>
          <w:rStyle w:val="CommentReference"/>
        </w:rPr>
        <w:annotationRef/>
      </w:r>
      <w:r>
        <w:t xml:space="preserve">At to </w:t>
      </w:r>
      <w:proofErr w:type="spellStart"/>
      <w:r>
        <w:t>sedi</w:t>
      </w:r>
      <w:proofErr w:type="spellEnd"/>
      <w:r>
        <w:t xml:space="preserve"> s </w:t>
      </w:r>
      <w:proofErr w:type="spellStart"/>
      <w:r>
        <w:t>pouzitym</w:t>
      </w:r>
      <w:proofErr w:type="spellEnd"/>
      <w:r>
        <w:t xml:space="preserve"> </w:t>
      </w:r>
      <w:proofErr w:type="spellStart"/>
      <w:r>
        <w:t>vyrazem</w:t>
      </w:r>
      <w:proofErr w:type="spellEnd"/>
      <w:r>
        <w:t xml:space="preserve"> v titulu</w:t>
      </w:r>
    </w:p>
  </w:comment>
  <w:comment w:id="74" w:author="Martin Smira" w:date="2017-01-31T21:52:00Z" w:initials="MS">
    <w:p w14:paraId="1725D3D0" w14:textId="77777777" w:rsidR="004A1A8E" w:rsidRDefault="004A1A8E">
      <w:pPr>
        <w:pStyle w:val="CommentText"/>
      </w:pPr>
      <w:r>
        <w:rPr>
          <w:rStyle w:val="CommentReference"/>
        </w:rPr>
        <w:annotationRef/>
      </w:r>
      <w:r>
        <w:t>Nebo „</w:t>
      </w:r>
      <w:proofErr w:type="spellStart"/>
      <w:r>
        <w:t>scores</w:t>
      </w:r>
      <w:proofErr w:type="spellEnd"/>
      <w:r>
        <w:t xml:space="preserve">“? </w:t>
      </w:r>
    </w:p>
  </w:comment>
  <w:comment w:id="85" w:author="Martin Smira" w:date="2017-01-31T21:55:00Z" w:initials="MS">
    <w:p w14:paraId="213B87C4" w14:textId="77777777" w:rsidR="00C8009C" w:rsidRDefault="00C8009C">
      <w:pPr>
        <w:pStyle w:val="CommentText"/>
      </w:pPr>
      <w:r>
        <w:rPr>
          <w:rStyle w:val="CommentReference"/>
        </w:rPr>
        <w:annotationRef/>
      </w:r>
      <w:r>
        <w:t xml:space="preserve">To bych asi cele vyhodil, to </w:t>
      </w:r>
      <w:proofErr w:type="spellStart"/>
      <w:r>
        <w:t>uz</w:t>
      </w:r>
      <w:proofErr w:type="spellEnd"/>
      <w:r>
        <w:t xml:space="preserve"> jde </w:t>
      </w:r>
      <w:proofErr w:type="spellStart"/>
      <w:r>
        <w:t>zbytecne</w:t>
      </w:r>
      <w:proofErr w:type="spellEnd"/>
      <w:r>
        <w:t xml:space="preserve"> do detailu na abstrakt, ne? </w:t>
      </w:r>
    </w:p>
  </w:comment>
  <w:comment w:id="110" w:author="Martin Smira" w:date="2017-01-31T22:05:00Z" w:initials="MS">
    <w:p w14:paraId="03D41C56" w14:textId="77777777" w:rsidR="00881770" w:rsidRDefault="00881770">
      <w:pPr>
        <w:pStyle w:val="CommentText"/>
      </w:pPr>
      <w:r>
        <w:rPr>
          <w:rStyle w:val="CommentReference"/>
        </w:rPr>
        <w:annotationRef/>
      </w:r>
      <w:r>
        <w:t xml:space="preserve">Ještě jsem si navíc </w:t>
      </w:r>
      <w:proofErr w:type="spellStart"/>
      <w:r>
        <w:t>vzpomnel</w:t>
      </w:r>
      <w:proofErr w:type="spellEnd"/>
      <w:r>
        <w:t xml:space="preserve">, </w:t>
      </w:r>
      <w:proofErr w:type="gramStart"/>
      <w:r>
        <w:t>ze</w:t>
      </w:r>
      <w:proofErr w:type="gramEnd"/>
      <w:r>
        <w:t xml:space="preserve"> by před IGT mělo byt </w:t>
      </w:r>
      <w:proofErr w:type="spellStart"/>
      <w:r>
        <w:t>psane</w:t>
      </w:r>
      <w:proofErr w:type="spellEnd"/>
      <w:r>
        <w:t xml:space="preserve"> „</w:t>
      </w:r>
      <w:proofErr w:type="spellStart"/>
      <w:r>
        <w:t>the</w:t>
      </w:r>
      <w:proofErr w:type="spellEnd"/>
      <w:r>
        <w:t xml:space="preserve"> IGT“ nebo „</w:t>
      </w:r>
      <w:proofErr w:type="spellStart"/>
      <w:r>
        <w:t>the</w:t>
      </w:r>
      <w:proofErr w:type="spellEnd"/>
      <w:r>
        <w:t xml:space="preserve"> Iowa </w:t>
      </w:r>
      <w:proofErr w:type="spellStart"/>
      <w:r>
        <w:t>gambling</w:t>
      </w:r>
      <w:proofErr w:type="spellEnd"/>
      <w:r>
        <w:t xml:space="preserve">..“… pokud se ti to chce všude </w:t>
      </w:r>
      <w:proofErr w:type="spellStart"/>
      <w:r>
        <w:t>opravvat</w:t>
      </w:r>
      <w:proofErr w:type="spellEnd"/>
      <w:r>
        <w:t xml:space="preserve"> </w:t>
      </w:r>
      <w:r>
        <w:sym w:font="Wingdings" w:char="F04A"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737AF8D" w15:done="0"/>
  <w15:commentEx w15:paraId="2E56BE04" w15:done="0"/>
  <w15:commentEx w15:paraId="50C47ACA" w15:done="0"/>
  <w15:commentEx w15:paraId="1CA78155" w15:done="0"/>
  <w15:commentEx w15:paraId="61196D92" w15:done="0"/>
  <w15:commentEx w15:paraId="278D761F" w15:done="0"/>
  <w15:commentEx w15:paraId="78F9554E" w15:done="0"/>
  <w15:commentEx w15:paraId="104A8D92" w15:done="0"/>
  <w15:commentEx w15:paraId="1725D3D0" w15:done="0"/>
  <w15:commentEx w15:paraId="213B87C4" w15:done="0"/>
  <w15:commentEx w15:paraId="03D41C5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artin Smira">
    <w15:presenceInfo w15:providerId="Windows Live" w15:userId="b4070aec71a4a92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D4F"/>
    <w:rsid w:val="000045FA"/>
    <w:rsid w:val="00005325"/>
    <w:rsid w:val="00017678"/>
    <w:rsid w:val="00017E61"/>
    <w:rsid w:val="00037781"/>
    <w:rsid w:val="00062421"/>
    <w:rsid w:val="0008335E"/>
    <w:rsid w:val="000A7D45"/>
    <w:rsid w:val="000C13CB"/>
    <w:rsid w:val="000E11AE"/>
    <w:rsid w:val="000F6F7B"/>
    <w:rsid w:val="000F7DD5"/>
    <w:rsid w:val="00107279"/>
    <w:rsid w:val="001F4CF1"/>
    <w:rsid w:val="00206B0C"/>
    <w:rsid w:val="00215A30"/>
    <w:rsid w:val="00263123"/>
    <w:rsid w:val="002C3CB4"/>
    <w:rsid w:val="002D2355"/>
    <w:rsid w:val="003424A9"/>
    <w:rsid w:val="00417B96"/>
    <w:rsid w:val="004211EC"/>
    <w:rsid w:val="00432021"/>
    <w:rsid w:val="00443401"/>
    <w:rsid w:val="00443934"/>
    <w:rsid w:val="00446DA5"/>
    <w:rsid w:val="00457D0E"/>
    <w:rsid w:val="0047675D"/>
    <w:rsid w:val="004A1A8E"/>
    <w:rsid w:val="004A2C50"/>
    <w:rsid w:val="004E59B5"/>
    <w:rsid w:val="005041CA"/>
    <w:rsid w:val="00587660"/>
    <w:rsid w:val="005A17EE"/>
    <w:rsid w:val="006F09CB"/>
    <w:rsid w:val="006F463D"/>
    <w:rsid w:val="00713EF0"/>
    <w:rsid w:val="007269D3"/>
    <w:rsid w:val="0073722A"/>
    <w:rsid w:val="00753B97"/>
    <w:rsid w:val="00756921"/>
    <w:rsid w:val="0078009D"/>
    <w:rsid w:val="007A11EB"/>
    <w:rsid w:val="007C6CD7"/>
    <w:rsid w:val="007D6F20"/>
    <w:rsid w:val="007E62D4"/>
    <w:rsid w:val="008662FC"/>
    <w:rsid w:val="00881770"/>
    <w:rsid w:val="00882CD2"/>
    <w:rsid w:val="008A165D"/>
    <w:rsid w:val="008A1B1F"/>
    <w:rsid w:val="00901EA3"/>
    <w:rsid w:val="009129F6"/>
    <w:rsid w:val="00927D8B"/>
    <w:rsid w:val="00937AF6"/>
    <w:rsid w:val="00962EF8"/>
    <w:rsid w:val="00975BD4"/>
    <w:rsid w:val="00982FCF"/>
    <w:rsid w:val="00993D4F"/>
    <w:rsid w:val="0099633B"/>
    <w:rsid w:val="00A13198"/>
    <w:rsid w:val="00A22B4A"/>
    <w:rsid w:val="00A24589"/>
    <w:rsid w:val="00A2616F"/>
    <w:rsid w:val="00A513F1"/>
    <w:rsid w:val="00A64733"/>
    <w:rsid w:val="00A86254"/>
    <w:rsid w:val="00AA16E2"/>
    <w:rsid w:val="00AB27AC"/>
    <w:rsid w:val="00B018AA"/>
    <w:rsid w:val="00B1129E"/>
    <w:rsid w:val="00B13DCC"/>
    <w:rsid w:val="00B66D25"/>
    <w:rsid w:val="00B76652"/>
    <w:rsid w:val="00B77B02"/>
    <w:rsid w:val="00BC370F"/>
    <w:rsid w:val="00BD7CC4"/>
    <w:rsid w:val="00C23C79"/>
    <w:rsid w:val="00C56A1F"/>
    <w:rsid w:val="00C8009C"/>
    <w:rsid w:val="00CD13B9"/>
    <w:rsid w:val="00CE6D65"/>
    <w:rsid w:val="00CF7E43"/>
    <w:rsid w:val="00D113AD"/>
    <w:rsid w:val="00D65A4B"/>
    <w:rsid w:val="00D83EED"/>
    <w:rsid w:val="00DC341F"/>
    <w:rsid w:val="00E52DAD"/>
    <w:rsid w:val="00E7346C"/>
    <w:rsid w:val="00EB7F39"/>
    <w:rsid w:val="00EF6B53"/>
    <w:rsid w:val="00F01740"/>
    <w:rsid w:val="00F614D9"/>
    <w:rsid w:val="00FB3D01"/>
    <w:rsid w:val="00FB4580"/>
    <w:rsid w:val="00FF0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0ECAA"/>
  <w15:chartTrackingRefBased/>
  <w15:docId w15:val="{488BBC42-0EFE-4CA5-AEEC-BA68FEE8D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23C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3C7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3C7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3C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3C7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3C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C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263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4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54079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47923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68224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80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121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7079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8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972720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136408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249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C139CE-8E44-46A2-A36C-D7E7DAFA9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321</Words>
  <Characters>1835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Hynek Cígler</dc:creator>
  <cp:keywords/>
  <dc:description/>
  <cp:lastModifiedBy>Martin Smira</cp:lastModifiedBy>
  <cp:revision>2</cp:revision>
  <dcterms:created xsi:type="dcterms:W3CDTF">2017-01-31T21:06:00Z</dcterms:created>
  <dcterms:modified xsi:type="dcterms:W3CDTF">2017-01-31T21:06:00Z</dcterms:modified>
</cp:coreProperties>
</file>