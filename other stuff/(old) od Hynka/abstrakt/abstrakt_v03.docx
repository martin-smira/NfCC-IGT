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42543" w14:textId="77777777" w:rsidR="00062421" w:rsidRPr="008662FC" w:rsidRDefault="008662FC">
      <w:pPr>
        <w:rPr>
          <w:b/>
          <w:lang w:val="en-US"/>
        </w:rPr>
      </w:pPr>
      <w:r w:rsidRPr="008662FC">
        <w:rPr>
          <w:b/>
          <w:lang w:val="en-US"/>
        </w:rPr>
        <w:t>Title:</w:t>
      </w:r>
    </w:p>
    <w:p w14:paraId="51265E52" w14:textId="4D8FE033" w:rsidR="008662FC" w:rsidRDefault="00C23C79">
      <w:pPr>
        <w:rPr>
          <w:lang w:val="en-US"/>
        </w:rPr>
      </w:pPr>
      <w:r>
        <w:rPr>
          <w:lang w:val="en-US"/>
        </w:rPr>
        <w:t>Iowa Gambling Task</w:t>
      </w:r>
      <w:r w:rsidR="008662FC">
        <w:rPr>
          <w:lang w:val="en-US"/>
        </w:rPr>
        <w:t xml:space="preserve">: Comparison of </w:t>
      </w:r>
      <w:r w:rsidR="000F7DD5">
        <w:rPr>
          <w:lang w:val="en-US"/>
        </w:rPr>
        <w:t xml:space="preserve">the </w:t>
      </w:r>
      <w:r>
        <w:rPr>
          <w:lang w:val="en-US"/>
        </w:rPr>
        <w:t xml:space="preserve">Classical Scoring </w:t>
      </w:r>
      <w:r w:rsidR="000F7DD5">
        <w:rPr>
          <w:lang w:val="en-US"/>
        </w:rPr>
        <w:t xml:space="preserve">and </w:t>
      </w:r>
      <w:r>
        <w:rPr>
          <w:lang w:val="en-US"/>
        </w:rPr>
        <w:t>Cognitive Modeling Approach;</w:t>
      </w:r>
      <w:r w:rsidR="000F7DD5">
        <w:rPr>
          <w:lang w:val="en-US"/>
        </w:rPr>
        <w:t xml:space="preserve"> </w:t>
      </w:r>
      <w:r>
        <w:rPr>
          <w:lang w:val="en-US"/>
        </w:rPr>
        <w:t xml:space="preserve">Its Convergent </w:t>
      </w:r>
      <w:r w:rsidR="008662FC">
        <w:rPr>
          <w:lang w:val="en-US"/>
        </w:rPr>
        <w:t xml:space="preserve">validity </w:t>
      </w:r>
      <w:r>
        <w:rPr>
          <w:lang w:val="en-US"/>
        </w:rPr>
        <w:t xml:space="preserve">with </w:t>
      </w:r>
      <w:r w:rsidR="008662FC">
        <w:rPr>
          <w:lang w:val="en-US"/>
        </w:rPr>
        <w:t>other clinical tasks</w:t>
      </w:r>
    </w:p>
    <w:p w14:paraId="47FD479B" w14:textId="77777777" w:rsidR="008662FC" w:rsidRPr="008662FC" w:rsidRDefault="008662FC">
      <w:pPr>
        <w:rPr>
          <w:lang w:val="en-US"/>
        </w:rPr>
      </w:pPr>
    </w:p>
    <w:p w14:paraId="5AB0DAA7" w14:textId="77777777" w:rsidR="008662FC" w:rsidRDefault="008662FC">
      <w:pPr>
        <w:rPr>
          <w:lang w:val="en-US"/>
        </w:rPr>
      </w:pPr>
      <w:r>
        <w:rPr>
          <w:b/>
          <w:lang w:val="en-US"/>
        </w:rPr>
        <w:t>Abstract:</w:t>
      </w:r>
    </w:p>
    <w:p w14:paraId="4DC10E3C" w14:textId="3FD5E4CB" w:rsidR="00206B0C" w:rsidRDefault="00EF6B53">
      <w:pPr>
        <w:rPr>
          <w:lang w:val="en-US"/>
        </w:rPr>
      </w:pPr>
      <w:r>
        <w:rPr>
          <w:lang w:val="en-US"/>
        </w:rPr>
        <w:t>T</w:t>
      </w:r>
      <w:r w:rsidR="00037781">
        <w:rPr>
          <w:lang w:val="en-US"/>
        </w:rPr>
        <w:t>he</w:t>
      </w:r>
      <w:r w:rsidR="000F7DD5">
        <w:rPr>
          <w:lang w:val="en-US"/>
        </w:rPr>
        <w:t xml:space="preserve"> aim of this study is to compare Bayesian cognitive modeling of </w:t>
      </w:r>
      <w:r w:rsidR="009129F6">
        <w:rPr>
          <w:lang w:val="en-US"/>
        </w:rPr>
        <w:t xml:space="preserve">the </w:t>
      </w:r>
      <w:r w:rsidR="000F7DD5">
        <w:rPr>
          <w:lang w:val="en-US"/>
        </w:rPr>
        <w:t xml:space="preserve">response style in </w:t>
      </w:r>
      <w:ins w:id="0" w:author="Hynek Cígler" w:date="2017-01-31T22:22:00Z">
        <w:r w:rsidR="00C26C56">
          <w:rPr>
            <w:lang w:val="en-US"/>
          </w:rPr>
          <w:t xml:space="preserve">the </w:t>
        </w:r>
      </w:ins>
      <w:r w:rsidR="009129F6">
        <w:rPr>
          <w:lang w:val="en-US"/>
        </w:rPr>
        <w:t xml:space="preserve">Iowa </w:t>
      </w:r>
      <w:r w:rsidR="000F7DD5">
        <w:rPr>
          <w:lang w:val="en-US"/>
        </w:rPr>
        <w:t>gambling task</w:t>
      </w:r>
      <w:r w:rsidR="00B52957">
        <w:rPr>
          <w:lang w:val="en-US"/>
        </w:rPr>
        <w:t xml:space="preserve"> (IGT)</w:t>
      </w:r>
      <w:r w:rsidR="009129F6">
        <w:rPr>
          <w:lang w:val="en-US"/>
        </w:rPr>
        <w:t>,</w:t>
      </w:r>
      <w:r w:rsidR="000F7DD5">
        <w:rPr>
          <w:lang w:val="en-US"/>
        </w:rPr>
        <w:t xml:space="preserve"> </w:t>
      </w:r>
      <w:r w:rsidR="00B52957" w:rsidRPr="00B52957">
        <w:rPr>
          <w:lang w:val="en-US"/>
        </w:rPr>
        <w:t>specifically</w:t>
      </w:r>
      <w:r w:rsidR="00B52957" w:rsidRPr="00B52957">
        <w:t xml:space="preserve"> </w:t>
      </w:r>
      <w:r w:rsidR="007A11EB">
        <w:rPr>
          <w:lang w:val="en-US"/>
        </w:rPr>
        <w:t>PLV-Delta model</w:t>
      </w:r>
      <w:r w:rsidR="009129F6">
        <w:rPr>
          <w:lang w:val="en-US"/>
        </w:rPr>
        <w:t>, (</w:t>
      </w:r>
      <w:proofErr w:type="spellStart"/>
      <w:r w:rsidR="007A11EB">
        <w:t>Ahn</w:t>
      </w:r>
      <w:proofErr w:type="spellEnd"/>
      <w:r w:rsidR="007A11EB">
        <w:t xml:space="preserve"> et al., 2008</w:t>
      </w:r>
      <w:r w:rsidR="007A11EB">
        <w:rPr>
          <w:lang w:val="en-US"/>
        </w:rPr>
        <w:t>)</w:t>
      </w:r>
      <w:r w:rsidR="009129F6">
        <w:rPr>
          <w:lang w:val="en-US"/>
        </w:rPr>
        <w:t>,</w:t>
      </w:r>
      <w:r w:rsidR="007A11EB">
        <w:rPr>
          <w:lang w:val="en-US"/>
        </w:rPr>
        <w:t xml:space="preserve"> </w:t>
      </w:r>
      <w:r w:rsidR="000F7DD5">
        <w:rPr>
          <w:lang w:val="en-US"/>
        </w:rPr>
        <w:t xml:space="preserve">and </w:t>
      </w:r>
      <w:r w:rsidR="006F463D">
        <w:rPr>
          <w:lang w:val="en-US"/>
        </w:rPr>
        <w:t xml:space="preserve">the </w:t>
      </w:r>
      <w:r w:rsidR="000F7DD5">
        <w:rPr>
          <w:lang w:val="en-US"/>
        </w:rPr>
        <w:t>classical approach</w:t>
      </w:r>
      <w:r w:rsidR="006F463D">
        <w:rPr>
          <w:lang w:val="en-US"/>
        </w:rPr>
        <w:t>es</w:t>
      </w:r>
      <w:r w:rsidR="000F7DD5">
        <w:rPr>
          <w:lang w:val="en-US"/>
        </w:rPr>
        <w:t xml:space="preserve"> to </w:t>
      </w:r>
      <w:r w:rsidR="00B52957">
        <w:rPr>
          <w:lang w:val="en-US"/>
        </w:rPr>
        <w:t>IGT</w:t>
      </w:r>
      <w:r w:rsidR="009129F6">
        <w:rPr>
          <w:lang w:val="en-US"/>
        </w:rPr>
        <w:t xml:space="preserve"> </w:t>
      </w:r>
      <w:r w:rsidR="000F7DD5">
        <w:rPr>
          <w:lang w:val="en-US"/>
        </w:rPr>
        <w:t>scoring</w:t>
      </w:r>
      <w:r w:rsidR="00587660">
        <w:rPr>
          <w:lang w:val="en-US"/>
        </w:rPr>
        <w:t xml:space="preserve"> in a non-clinical population.</w:t>
      </w:r>
    </w:p>
    <w:p w14:paraId="024BFE46" w14:textId="5839D519" w:rsidR="00975BD4" w:rsidRDefault="00206B0C" w:rsidP="000A7D45">
      <w:pPr>
        <w:rPr>
          <w:lang w:val="en-US"/>
        </w:rPr>
      </w:pPr>
      <w:r>
        <w:rPr>
          <w:lang w:val="en-US"/>
        </w:rPr>
        <w:t xml:space="preserve">We used an </w:t>
      </w:r>
      <w:r w:rsidR="007D6F20">
        <w:rPr>
          <w:lang w:val="en-US"/>
        </w:rPr>
        <w:t xml:space="preserve">exploratory </w:t>
      </w:r>
      <w:r>
        <w:rPr>
          <w:lang w:val="en-US"/>
        </w:rPr>
        <w:t xml:space="preserve">design to analyze </w:t>
      </w:r>
      <w:r w:rsidR="007D6F20">
        <w:rPr>
          <w:lang w:val="en-US"/>
        </w:rPr>
        <w:t xml:space="preserve">convergent validity between different types of </w:t>
      </w:r>
      <w:r w:rsidR="00B52957">
        <w:rPr>
          <w:lang w:val="en-US"/>
        </w:rPr>
        <w:t>IGT</w:t>
      </w:r>
      <w:r w:rsidR="009129F6">
        <w:rPr>
          <w:lang w:val="en-US"/>
        </w:rPr>
        <w:t xml:space="preserve"> </w:t>
      </w:r>
      <w:r w:rsidR="007D6F20">
        <w:rPr>
          <w:lang w:val="en-US"/>
        </w:rPr>
        <w:t>scoring</w:t>
      </w:r>
      <w:r w:rsidR="00CE6D65">
        <w:rPr>
          <w:lang w:val="en-US"/>
        </w:rPr>
        <w:t xml:space="preserve"> and</w:t>
      </w:r>
      <w:r w:rsidR="007D6F20">
        <w:rPr>
          <w:lang w:val="en-US"/>
        </w:rPr>
        <w:t xml:space="preserve"> other clinical tasks </w:t>
      </w:r>
      <w:r w:rsidR="00FF09E0">
        <w:rPr>
          <w:lang w:val="en-US"/>
        </w:rPr>
        <w:t>in a </w:t>
      </w:r>
      <w:r w:rsidR="007C6CD7">
        <w:rPr>
          <w:lang w:val="en-US"/>
        </w:rPr>
        <w:t>sample</w:t>
      </w:r>
      <w:r w:rsidR="006F463D">
        <w:rPr>
          <w:lang w:val="en-US"/>
        </w:rPr>
        <w:t xml:space="preserve"> aged 18–30 years</w:t>
      </w:r>
      <w:r w:rsidR="007D6F20">
        <w:rPr>
          <w:lang w:val="en-US"/>
        </w:rPr>
        <w:t>.</w:t>
      </w:r>
      <w:r>
        <w:rPr>
          <w:lang w:val="en-US"/>
        </w:rPr>
        <w:t xml:space="preserve"> </w:t>
      </w:r>
      <w:r w:rsidR="00CE6D65">
        <w:rPr>
          <w:lang w:val="en-US"/>
        </w:rPr>
        <w:t>Test b</w:t>
      </w:r>
      <w:r>
        <w:rPr>
          <w:lang w:val="en-US"/>
        </w:rPr>
        <w:t xml:space="preserve">attery </w:t>
      </w:r>
      <w:r w:rsidR="009129F6">
        <w:rPr>
          <w:lang w:val="en-US"/>
        </w:rPr>
        <w:t>included</w:t>
      </w:r>
      <w:r w:rsidR="007D6F20">
        <w:rPr>
          <w:lang w:val="en-US"/>
        </w:rPr>
        <w:t xml:space="preserve"> </w:t>
      </w:r>
      <w:r w:rsidR="009129F6">
        <w:rPr>
          <w:lang w:val="en-US"/>
        </w:rPr>
        <w:t xml:space="preserve">Iowa </w:t>
      </w:r>
      <w:r w:rsidR="00CE6D65">
        <w:rPr>
          <w:lang w:val="en-US"/>
        </w:rPr>
        <w:t xml:space="preserve">gambling </w:t>
      </w:r>
      <w:r w:rsidR="007D6F20">
        <w:rPr>
          <w:lang w:val="en-US"/>
        </w:rPr>
        <w:t xml:space="preserve">task, </w:t>
      </w:r>
      <w:r w:rsidR="00CE6D65">
        <w:rPr>
          <w:lang w:val="en-GB"/>
        </w:rPr>
        <w:t xml:space="preserve">SST (stop signal task), </w:t>
      </w:r>
      <w:r w:rsidR="00CE6D65">
        <w:rPr>
          <w:lang w:val="en-US"/>
        </w:rPr>
        <w:t>go/no-go task, N-back</w:t>
      </w:r>
      <w:r w:rsidR="009129F6">
        <w:rPr>
          <w:lang w:val="en-US"/>
        </w:rPr>
        <w:t>,</w:t>
      </w:r>
      <w:r w:rsidR="00CE6D65">
        <w:rPr>
          <w:lang w:val="en-US"/>
        </w:rPr>
        <w:t xml:space="preserve"> and DDT (</w:t>
      </w:r>
      <w:r w:rsidR="00CE6D65">
        <w:rPr>
          <w:lang w:val="en-GB"/>
        </w:rPr>
        <w:t>d</w:t>
      </w:r>
      <w:r w:rsidR="00CE6D65" w:rsidRPr="00206B0C">
        <w:rPr>
          <w:lang w:val="en-GB"/>
        </w:rPr>
        <w:t xml:space="preserve">elay </w:t>
      </w:r>
      <w:r w:rsidR="00CE6D65">
        <w:rPr>
          <w:lang w:val="en-GB"/>
        </w:rPr>
        <w:t>d</w:t>
      </w:r>
      <w:r w:rsidR="00CE6D65" w:rsidRPr="00206B0C">
        <w:rPr>
          <w:lang w:val="en-GB"/>
        </w:rPr>
        <w:t>iscou</w:t>
      </w:r>
      <w:r w:rsidR="00CE6D65">
        <w:rPr>
          <w:lang w:val="en-GB"/>
        </w:rPr>
        <w:t>n</w:t>
      </w:r>
      <w:r w:rsidR="00CE6D65" w:rsidRPr="00206B0C">
        <w:rPr>
          <w:lang w:val="en-GB"/>
        </w:rPr>
        <w:t xml:space="preserve">ting </w:t>
      </w:r>
      <w:r w:rsidR="00CE6D65">
        <w:rPr>
          <w:lang w:val="en-GB"/>
        </w:rPr>
        <w:t>t</w:t>
      </w:r>
      <w:r w:rsidR="00CE6D65" w:rsidRPr="00206B0C">
        <w:rPr>
          <w:lang w:val="en-GB"/>
        </w:rPr>
        <w:t>ask</w:t>
      </w:r>
      <w:r w:rsidR="00CE6D65">
        <w:rPr>
          <w:lang w:val="en-US"/>
        </w:rPr>
        <w:t xml:space="preserve">). </w:t>
      </w:r>
      <w:r w:rsidR="004A1A8E">
        <w:rPr>
          <w:lang w:val="en-US"/>
        </w:rPr>
        <w:t xml:space="preserve">All these </w:t>
      </w:r>
      <w:r w:rsidR="00B66D25">
        <w:rPr>
          <w:lang w:val="en-US"/>
        </w:rPr>
        <w:t xml:space="preserve">tests were </w:t>
      </w:r>
      <w:r w:rsidR="008A1B1F">
        <w:rPr>
          <w:lang w:val="en-US"/>
        </w:rPr>
        <w:t>computer-</w:t>
      </w:r>
      <w:r w:rsidR="00B66D25">
        <w:rPr>
          <w:lang w:val="en-US"/>
        </w:rPr>
        <w:t>administered</w:t>
      </w:r>
      <w:r w:rsidR="004A1A8E">
        <w:rPr>
          <w:lang w:val="en-US"/>
        </w:rPr>
        <w:t>.</w:t>
      </w:r>
      <w:r w:rsidR="008A1B1F">
        <w:rPr>
          <w:lang w:val="en-US"/>
        </w:rPr>
        <w:t xml:space="preserve"> </w:t>
      </w:r>
      <w:commentRangeStart w:id="1"/>
      <w:r w:rsidR="004A1A8E">
        <w:rPr>
          <w:lang w:val="en-US"/>
        </w:rPr>
        <w:t xml:space="preserve">Sample </w:t>
      </w:r>
      <w:r w:rsidR="008A1B1F">
        <w:rPr>
          <w:lang w:val="en-US"/>
        </w:rPr>
        <w:t xml:space="preserve">size ranged between 100 and 200 for each </w:t>
      </w:r>
      <w:proofErr w:type="gramStart"/>
      <w:r w:rsidR="008A1B1F">
        <w:rPr>
          <w:lang w:val="en-US"/>
        </w:rPr>
        <w:t>pair-wise</w:t>
      </w:r>
      <w:proofErr w:type="gramEnd"/>
      <w:r w:rsidR="008A1B1F">
        <w:rPr>
          <w:lang w:val="en-US"/>
        </w:rPr>
        <w:t xml:space="preserve"> comparison</w:t>
      </w:r>
      <w:commentRangeEnd w:id="1"/>
      <w:r w:rsidR="004A1A8E">
        <w:rPr>
          <w:rStyle w:val="Odkaznakoment"/>
        </w:rPr>
        <w:commentReference w:id="1"/>
      </w:r>
      <w:r w:rsidR="008A1B1F">
        <w:rPr>
          <w:lang w:val="en-US"/>
        </w:rPr>
        <w:t>.</w:t>
      </w:r>
      <w:r w:rsidR="00B66D25">
        <w:rPr>
          <w:lang w:val="en-US"/>
        </w:rPr>
        <w:t xml:space="preserve"> </w:t>
      </w:r>
      <w:r w:rsidR="00C23C79">
        <w:rPr>
          <w:lang w:val="en-US"/>
        </w:rPr>
        <w:t xml:space="preserve">The </w:t>
      </w:r>
      <w:r w:rsidR="000A7D45">
        <w:rPr>
          <w:lang w:val="en-US"/>
        </w:rPr>
        <w:t>Bayesian cognitive model was estimated using S</w:t>
      </w:r>
      <w:r w:rsidR="00C23C79">
        <w:rPr>
          <w:lang w:val="en-US"/>
        </w:rPr>
        <w:t>tan</w:t>
      </w:r>
      <w:r w:rsidR="000A7D45">
        <w:rPr>
          <w:lang w:val="en-US"/>
        </w:rPr>
        <w:t xml:space="preserve"> and R environment.</w:t>
      </w:r>
    </w:p>
    <w:p w14:paraId="38667B2D" w14:textId="5CD08089" w:rsidR="00F01740" w:rsidRDefault="00F01740" w:rsidP="00CE6D65">
      <w:pPr>
        <w:rPr>
          <w:lang w:val="en-US"/>
        </w:rPr>
      </w:pPr>
      <w:r>
        <w:rPr>
          <w:lang w:val="en-US"/>
        </w:rPr>
        <w:t xml:space="preserve">Results showed convergent validity between some </w:t>
      </w:r>
      <w:r w:rsidR="00AB27AC">
        <w:rPr>
          <w:lang w:val="en-US"/>
        </w:rPr>
        <w:t>of</w:t>
      </w:r>
      <w:r w:rsidR="00C23C79">
        <w:rPr>
          <w:lang w:val="en-US"/>
        </w:rPr>
        <w:t xml:space="preserve"> the</w:t>
      </w:r>
      <w:r w:rsidR="00AB27AC">
        <w:rPr>
          <w:lang w:val="en-US"/>
        </w:rPr>
        <w:t xml:space="preserve"> </w:t>
      </w:r>
      <w:r>
        <w:rPr>
          <w:lang w:val="en-US"/>
        </w:rPr>
        <w:t xml:space="preserve">parameters of </w:t>
      </w:r>
      <w:r w:rsidR="00C23C79">
        <w:rPr>
          <w:lang w:val="en-US"/>
        </w:rPr>
        <w:t xml:space="preserve">the </w:t>
      </w:r>
      <w:r>
        <w:rPr>
          <w:lang w:val="en-US"/>
        </w:rPr>
        <w:t>cognitive model and</w:t>
      </w:r>
      <w:r w:rsidR="00443934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4A1A8E">
        <w:rPr>
          <w:lang w:val="en-US"/>
        </w:rPr>
        <w:t xml:space="preserve">classical IGT </w:t>
      </w:r>
      <w:r>
        <w:rPr>
          <w:lang w:val="en-US"/>
        </w:rPr>
        <w:t>test scores</w:t>
      </w:r>
      <w:r w:rsidR="006F09CB">
        <w:rPr>
          <w:lang w:val="en-US"/>
        </w:rPr>
        <w:t xml:space="preserve">; however, </w:t>
      </w:r>
      <w:r w:rsidR="00C23C79">
        <w:rPr>
          <w:lang w:val="en-US"/>
        </w:rPr>
        <w:t xml:space="preserve">the </w:t>
      </w:r>
      <w:r w:rsidR="00443934">
        <w:rPr>
          <w:lang w:val="en-US"/>
        </w:rPr>
        <w:t>cognitive</w:t>
      </w:r>
      <w:r w:rsidR="006F09CB">
        <w:rPr>
          <w:lang w:val="en-US"/>
        </w:rPr>
        <w:t xml:space="preserve"> model</w:t>
      </w:r>
      <w:r w:rsidR="004A1A8E">
        <w:rPr>
          <w:lang w:val="en-US"/>
        </w:rPr>
        <w:t xml:space="preserve"> parame</w:t>
      </w:r>
      <w:bookmarkStart w:id="2" w:name="_GoBack"/>
      <w:bookmarkEnd w:id="2"/>
      <w:r w:rsidR="004A1A8E">
        <w:rPr>
          <w:lang w:val="en-US"/>
        </w:rPr>
        <w:t>ters</w:t>
      </w:r>
      <w:r w:rsidR="006F09CB">
        <w:rPr>
          <w:lang w:val="en-US"/>
        </w:rPr>
        <w:t xml:space="preserve"> </w:t>
      </w:r>
      <w:r w:rsidR="004A1A8E">
        <w:rPr>
          <w:lang w:val="en-US"/>
        </w:rPr>
        <w:t>show a better</w:t>
      </w:r>
      <w:r w:rsidR="00443401">
        <w:rPr>
          <w:lang w:val="en-US"/>
        </w:rPr>
        <w:t xml:space="preserve"> </w:t>
      </w:r>
      <w:r w:rsidR="006F09CB">
        <w:rPr>
          <w:lang w:val="en-US"/>
        </w:rPr>
        <w:t xml:space="preserve">incremental validity </w:t>
      </w:r>
      <w:r w:rsidR="00D113AD">
        <w:rPr>
          <w:lang w:val="en-US"/>
        </w:rPr>
        <w:t xml:space="preserve">compared </w:t>
      </w:r>
      <w:r w:rsidR="006F09CB">
        <w:rPr>
          <w:lang w:val="en-US"/>
        </w:rPr>
        <w:t>to the traditional scoring techniques</w:t>
      </w:r>
      <w:r w:rsidR="00005325">
        <w:rPr>
          <w:lang w:val="en-US"/>
        </w:rPr>
        <w:t xml:space="preserve">. </w:t>
      </w:r>
      <w:r w:rsidR="00975BD4">
        <w:rPr>
          <w:lang w:val="en-US"/>
        </w:rPr>
        <w:t xml:space="preserve">We also estimated reliability of </w:t>
      </w:r>
      <w:r w:rsidR="00B52957">
        <w:rPr>
          <w:lang w:val="en-US"/>
        </w:rPr>
        <w:t>IGT</w:t>
      </w:r>
      <w:r w:rsidR="00975BD4">
        <w:rPr>
          <w:lang w:val="en-US"/>
        </w:rPr>
        <w:t xml:space="preserve"> using </w:t>
      </w:r>
      <w:r w:rsidR="004A1A8E">
        <w:rPr>
          <w:lang w:val="en-US"/>
        </w:rPr>
        <w:t xml:space="preserve">several </w:t>
      </w:r>
      <w:r w:rsidR="00975BD4">
        <w:rPr>
          <w:lang w:val="en-US"/>
        </w:rPr>
        <w:t xml:space="preserve">approaches. </w:t>
      </w:r>
      <w:r w:rsidR="000045FA">
        <w:rPr>
          <w:lang w:val="en-US"/>
        </w:rPr>
        <w:t>These r</w:t>
      </w:r>
      <w:r w:rsidR="006F09CB">
        <w:rPr>
          <w:lang w:val="en-US"/>
        </w:rPr>
        <w:t xml:space="preserve">esults </w:t>
      </w:r>
      <w:proofErr w:type="gramStart"/>
      <w:r w:rsidR="006F09CB">
        <w:rPr>
          <w:lang w:val="en-US"/>
        </w:rPr>
        <w:t>are discussed</w:t>
      </w:r>
      <w:proofErr w:type="gramEnd"/>
      <w:r w:rsidR="006F09CB">
        <w:rPr>
          <w:lang w:val="en-US"/>
        </w:rPr>
        <w:t xml:space="preserve"> bearing in mind </w:t>
      </w:r>
      <w:r w:rsidR="00C8009C">
        <w:rPr>
          <w:lang w:val="en-US"/>
        </w:rPr>
        <w:t xml:space="preserve">the </w:t>
      </w:r>
      <w:r w:rsidR="006F09CB">
        <w:rPr>
          <w:lang w:val="en-US"/>
        </w:rPr>
        <w:t xml:space="preserve">exploratory </w:t>
      </w:r>
      <w:r w:rsidR="00C8009C">
        <w:rPr>
          <w:lang w:val="en-US"/>
        </w:rPr>
        <w:t xml:space="preserve">nature </w:t>
      </w:r>
      <w:r w:rsidR="006F09CB">
        <w:rPr>
          <w:lang w:val="en-US"/>
        </w:rPr>
        <w:t>of the study.</w:t>
      </w:r>
    </w:p>
    <w:p w14:paraId="4E904C95" w14:textId="77777777" w:rsidR="00263123" w:rsidRDefault="00B66D25" w:rsidP="00B66D25">
      <w:pPr>
        <w:rPr>
          <w:lang w:val="en-US"/>
        </w:rPr>
      </w:pPr>
      <w:commentRangeStart w:id="3"/>
      <w:r>
        <w:rPr>
          <w:lang w:val="en-US"/>
        </w:rPr>
        <w:t xml:space="preserve">Using point estimate of parameters from Bayesian models </w:t>
      </w:r>
      <w:r w:rsidR="007269D3">
        <w:rPr>
          <w:lang w:val="en-US"/>
        </w:rPr>
        <w:t>could limit</w:t>
      </w:r>
      <w:r>
        <w:rPr>
          <w:lang w:val="en-US"/>
        </w:rPr>
        <w:t xml:space="preserve"> results of this study.</w:t>
      </w:r>
      <w:r w:rsidR="00263123">
        <w:rPr>
          <w:lang w:val="en-US"/>
        </w:rPr>
        <w:t xml:space="preserve"> </w:t>
      </w:r>
      <w:r w:rsidR="00E52DAD">
        <w:rPr>
          <w:lang w:val="en-US"/>
        </w:rPr>
        <w:t>In addition,</w:t>
      </w:r>
      <w:r w:rsidR="00263123">
        <w:rPr>
          <w:lang w:val="en-US"/>
        </w:rPr>
        <w:t xml:space="preserve"> our reliability </w:t>
      </w:r>
      <w:r w:rsidR="00BC370F">
        <w:rPr>
          <w:lang w:val="en-US"/>
        </w:rPr>
        <w:t xml:space="preserve">estimates </w:t>
      </w:r>
      <w:r w:rsidR="00263123">
        <w:rPr>
          <w:lang w:val="en-US"/>
        </w:rPr>
        <w:t xml:space="preserve">are </w:t>
      </w:r>
      <w:r w:rsidR="00215A30">
        <w:rPr>
          <w:lang w:val="en-US"/>
        </w:rPr>
        <w:t>slightly</w:t>
      </w:r>
      <w:r w:rsidR="00263123">
        <w:rPr>
          <w:lang w:val="en-US"/>
        </w:rPr>
        <w:t xml:space="preserve"> biased due to </w:t>
      </w:r>
      <w:r w:rsidR="00C23C79">
        <w:rPr>
          <w:lang w:val="en-US"/>
        </w:rPr>
        <w:t xml:space="preserve">the </w:t>
      </w:r>
      <w:r w:rsidR="00263123">
        <w:rPr>
          <w:lang w:val="en-US"/>
        </w:rPr>
        <w:t xml:space="preserve">non-normal distribution of all parameters. </w:t>
      </w:r>
      <w:commentRangeEnd w:id="3"/>
      <w:r w:rsidR="00C8009C">
        <w:rPr>
          <w:rStyle w:val="Odkaznakoment"/>
        </w:rPr>
        <w:commentReference w:id="3"/>
      </w:r>
    </w:p>
    <w:p w14:paraId="10D6DBCE" w14:textId="65967406" w:rsidR="008662FC" w:rsidRPr="008662FC" w:rsidRDefault="005041CA" w:rsidP="00A86254">
      <w:pPr>
        <w:rPr>
          <w:lang w:val="en-US"/>
        </w:rPr>
      </w:pPr>
      <w:r>
        <w:rPr>
          <w:lang w:val="en-US"/>
        </w:rPr>
        <w:t xml:space="preserve">This study can </w:t>
      </w:r>
      <w:r w:rsidR="00C8009C">
        <w:rPr>
          <w:lang w:val="en-US"/>
        </w:rPr>
        <w:t>provide us with a better understanding of the</w:t>
      </w:r>
      <w:r>
        <w:rPr>
          <w:lang w:val="en-US"/>
        </w:rPr>
        <w:t xml:space="preserve"> cognitive process</w:t>
      </w:r>
      <w:r w:rsidR="00457D0E">
        <w:rPr>
          <w:lang w:val="en-US"/>
        </w:rPr>
        <w:t>es</w:t>
      </w:r>
      <w:r>
        <w:rPr>
          <w:lang w:val="en-US"/>
        </w:rPr>
        <w:t xml:space="preserve"> </w:t>
      </w:r>
      <w:r w:rsidR="00C8009C">
        <w:rPr>
          <w:lang w:val="en-US"/>
        </w:rPr>
        <w:t xml:space="preserve">that </w:t>
      </w:r>
      <w:r>
        <w:rPr>
          <w:lang w:val="en-US"/>
        </w:rPr>
        <w:t xml:space="preserve">underlie decision-making in </w:t>
      </w:r>
      <w:r w:rsidR="00C8009C">
        <w:rPr>
          <w:lang w:val="en-US"/>
        </w:rPr>
        <w:t xml:space="preserve">IGT </w:t>
      </w:r>
      <w:r>
        <w:rPr>
          <w:lang w:val="en-US"/>
        </w:rPr>
        <w:t xml:space="preserve">in </w:t>
      </w:r>
      <w:r w:rsidR="00937AF6">
        <w:rPr>
          <w:lang w:val="en-US"/>
        </w:rPr>
        <w:t>a </w:t>
      </w:r>
      <w:r>
        <w:rPr>
          <w:lang w:val="en-US"/>
        </w:rPr>
        <w:t xml:space="preserve">non-clinical </w:t>
      </w:r>
      <w:r w:rsidR="00937AF6">
        <w:rPr>
          <w:lang w:val="en-US"/>
        </w:rPr>
        <w:t>population</w:t>
      </w:r>
      <w:r>
        <w:rPr>
          <w:lang w:val="en-US"/>
        </w:rPr>
        <w:t xml:space="preserve">. </w:t>
      </w:r>
      <w:r w:rsidR="0073722A">
        <w:rPr>
          <w:lang w:val="en-US"/>
        </w:rPr>
        <w:t xml:space="preserve">Moreover, </w:t>
      </w:r>
      <w:r w:rsidR="00457D0E">
        <w:rPr>
          <w:lang w:val="en-US"/>
        </w:rPr>
        <w:t>we revealed some advantages of</w:t>
      </w:r>
      <w:r w:rsidR="00C8009C">
        <w:rPr>
          <w:lang w:val="en-US"/>
        </w:rPr>
        <w:t xml:space="preserve"> the</w:t>
      </w:r>
      <w:r w:rsidR="00457D0E">
        <w:rPr>
          <w:lang w:val="en-US"/>
        </w:rPr>
        <w:t xml:space="preserve"> </w:t>
      </w:r>
      <w:r w:rsidR="0073722A">
        <w:rPr>
          <w:lang w:val="en-US"/>
        </w:rPr>
        <w:t>Bayesian cognitive model</w:t>
      </w:r>
      <w:r w:rsidR="00457D0E">
        <w:rPr>
          <w:lang w:val="en-US"/>
        </w:rPr>
        <w:t xml:space="preserve">ing </w:t>
      </w:r>
      <w:r w:rsidR="00C8009C">
        <w:rPr>
          <w:lang w:val="en-US"/>
        </w:rPr>
        <w:t xml:space="preserve">approach over </w:t>
      </w:r>
      <w:r w:rsidR="00457D0E">
        <w:rPr>
          <w:lang w:val="en-US"/>
        </w:rPr>
        <w:t xml:space="preserve">the classical </w:t>
      </w:r>
      <w:r w:rsidR="00C8009C">
        <w:rPr>
          <w:lang w:val="en-US"/>
        </w:rPr>
        <w:t xml:space="preserve">IGT </w:t>
      </w:r>
      <w:r w:rsidR="00457D0E">
        <w:rPr>
          <w:lang w:val="en-US"/>
        </w:rPr>
        <w:t>scoring</w:t>
      </w:r>
      <w:r w:rsidR="00C8009C">
        <w:rPr>
          <w:lang w:val="en-US"/>
        </w:rPr>
        <w:t xml:space="preserve">. These findings have the potential to </w:t>
      </w:r>
      <w:r w:rsidR="00A86254">
        <w:rPr>
          <w:lang w:val="en-US"/>
        </w:rPr>
        <w:t xml:space="preserve">improve </w:t>
      </w:r>
      <w:r w:rsidR="00881770" w:rsidRPr="00881770">
        <w:rPr>
          <w:lang w:val="en-US"/>
        </w:rPr>
        <w:t xml:space="preserve">applicability </w:t>
      </w:r>
      <w:r w:rsidR="00881770">
        <w:rPr>
          <w:lang w:val="en-US"/>
        </w:rPr>
        <w:t>of the</w:t>
      </w:r>
      <w:r w:rsidR="00881770" w:rsidRPr="00C8009C" w:rsidDel="009129F6">
        <w:rPr>
          <w:lang w:val="en-US"/>
        </w:rPr>
        <w:t xml:space="preserve"> </w:t>
      </w:r>
      <w:commentRangeStart w:id="4"/>
      <w:proofErr w:type="gramStart"/>
      <w:r w:rsidR="009129F6">
        <w:rPr>
          <w:lang w:val="en-US"/>
        </w:rPr>
        <w:t xml:space="preserve">Iowa </w:t>
      </w:r>
      <w:r w:rsidR="00A86254">
        <w:rPr>
          <w:lang w:val="en-US"/>
        </w:rPr>
        <w:t>gambling</w:t>
      </w:r>
      <w:proofErr w:type="gramEnd"/>
      <w:r w:rsidR="00A86254">
        <w:rPr>
          <w:lang w:val="en-US"/>
        </w:rPr>
        <w:t xml:space="preserve"> task</w:t>
      </w:r>
      <w:r w:rsidR="00B76652">
        <w:rPr>
          <w:lang w:val="en-US"/>
        </w:rPr>
        <w:t xml:space="preserve"> </w:t>
      </w:r>
      <w:commentRangeEnd w:id="4"/>
      <w:r w:rsidR="00881770">
        <w:rPr>
          <w:rStyle w:val="Odkaznakoment"/>
        </w:rPr>
        <w:commentReference w:id="4"/>
      </w:r>
      <w:r w:rsidR="00B76652">
        <w:rPr>
          <w:lang w:val="en-US"/>
        </w:rPr>
        <w:t>in clinical practice.</w:t>
      </w:r>
      <w:r w:rsidR="00B018AA">
        <w:rPr>
          <w:lang w:val="en-US"/>
        </w:rPr>
        <w:t xml:space="preserve"> </w:t>
      </w:r>
    </w:p>
    <w:p w14:paraId="1DBB21FD" w14:textId="77777777" w:rsidR="008662FC" w:rsidRPr="008662FC" w:rsidRDefault="008662FC">
      <w:pPr>
        <w:rPr>
          <w:lang w:val="en-US"/>
        </w:rPr>
      </w:pPr>
    </w:p>
    <w:sectPr w:rsidR="008662FC" w:rsidRPr="00866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artin Smira" w:date="2017-01-31T21:45:00Z" w:initials="MS">
    <w:p w14:paraId="78F9554E" w14:textId="77777777" w:rsidR="004A1A8E" w:rsidRDefault="004A1A8E">
      <w:pPr>
        <w:pStyle w:val="Textkomente"/>
      </w:pPr>
      <w:r>
        <w:rPr>
          <w:rStyle w:val="Odkaznakoment"/>
        </w:rPr>
        <w:annotationRef/>
      </w:r>
      <w:proofErr w:type="spellStart"/>
      <w:r>
        <w:t>Hmm</w:t>
      </w:r>
      <w:proofErr w:type="spellEnd"/>
      <w:r>
        <w:t xml:space="preserve">, to </w:t>
      </w:r>
      <w:proofErr w:type="spellStart"/>
      <w:proofErr w:type="gramStart"/>
      <w:r>
        <w:t>nevim</w:t>
      </w:r>
      <w:proofErr w:type="spellEnd"/>
      <w:r>
        <w:t xml:space="preserve"> jestli</w:t>
      </w:r>
      <w:proofErr w:type="gramEnd"/>
      <w:r>
        <w:t xml:space="preserve"> chápu </w:t>
      </w:r>
      <w:proofErr w:type="spellStart"/>
      <w:r>
        <w:t>uplne</w:t>
      </w:r>
      <w:proofErr w:type="spellEnd"/>
      <w:r>
        <w:t xml:space="preserve"> </w:t>
      </w:r>
      <w:proofErr w:type="spellStart"/>
      <w:r>
        <w:t>spravne</w:t>
      </w:r>
      <w:proofErr w:type="spellEnd"/>
      <w:r>
        <w:t xml:space="preserve">, ale to je asi jedno. Hodil bych sem </w:t>
      </w:r>
      <w:proofErr w:type="spellStart"/>
      <w:r>
        <w:t>radsi</w:t>
      </w:r>
      <w:proofErr w:type="spellEnd"/>
      <w:r>
        <w:t xml:space="preserve"> jen jedno </w:t>
      </w:r>
      <w:proofErr w:type="spellStart"/>
      <w:r>
        <w:t>presne</w:t>
      </w:r>
      <w:proofErr w:type="spellEnd"/>
      <w:r>
        <w:t xml:space="preserve"> číslo s </w:t>
      </w:r>
      <w:proofErr w:type="spellStart"/>
      <w:r>
        <w:t>poctem</w:t>
      </w:r>
      <w:proofErr w:type="spellEnd"/>
      <w:r>
        <w:t xml:space="preserve"> participantu s </w:t>
      </w:r>
      <w:proofErr w:type="spellStart"/>
      <w:r>
        <w:t>vyplnenym</w:t>
      </w:r>
      <w:proofErr w:type="spellEnd"/>
      <w:r>
        <w:t xml:space="preserve"> IGT</w:t>
      </w:r>
    </w:p>
  </w:comment>
  <w:comment w:id="3" w:author="Martin Smira" w:date="2017-01-31T21:55:00Z" w:initials="MS">
    <w:p w14:paraId="213B87C4" w14:textId="77777777" w:rsidR="00C8009C" w:rsidRDefault="00C8009C">
      <w:pPr>
        <w:pStyle w:val="Textkomente"/>
      </w:pPr>
      <w:r>
        <w:rPr>
          <w:rStyle w:val="Odkaznakoment"/>
        </w:rPr>
        <w:annotationRef/>
      </w:r>
      <w:r>
        <w:t xml:space="preserve">To bych asi cele vyhodil, to </w:t>
      </w:r>
      <w:proofErr w:type="spellStart"/>
      <w:r>
        <w:t>uz</w:t>
      </w:r>
      <w:proofErr w:type="spellEnd"/>
      <w:r>
        <w:t xml:space="preserve"> jde </w:t>
      </w:r>
      <w:proofErr w:type="spellStart"/>
      <w:r>
        <w:t>zbytecne</w:t>
      </w:r>
      <w:proofErr w:type="spellEnd"/>
      <w:r>
        <w:t xml:space="preserve"> do detailu na abstrakt, ne? </w:t>
      </w:r>
    </w:p>
  </w:comment>
  <w:comment w:id="4" w:author="Martin Smira" w:date="2017-01-31T22:05:00Z" w:initials="MS">
    <w:p w14:paraId="03D41C56" w14:textId="77777777" w:rsidR="00881770" w:rsidRDefault="00881770">
      <w:pPr>
        <w:pStyle w:val="Textkomente"/>
      </w:pPr>
      <w:r>
        <w:rPr>
          <w:rStyle w:val="Odkaznakoment"/>
        </w:rPr>
        <w:annotationRef/>
      </w:r>
      <w:r>
        <w:t xml:space="preserve">Ještě jsem si navíc </w:t>
      </w:r>
      <w:proofErr w:type="spellStart"/>
      <w:r>
        <w:t>vzpomnel</w:t>
      </w:r>
      <w:proofErr w:type="spellEnd"/>
      <w:r>
        <w:t xml:space="preserve">, </w:t>
      </w:r>
      <w:proofErr w:type="gramStart"/>
      <w:r>
        <w:t>ze</w:t>
      </w:r>
      <w:proofErr w:type="gramEnd"/>
      <w:r>
        <w:t xml:space="preserve"> by před IGT mělo byt </w:t>
      </w:r>
      <w:proofErr w:type="spellStart"/>
      <w:r>
        <w:t>psane</w:t>
      </w:r>
      <w:proofErr w:type="spellEnd"/>
      <w:r>
        <w:t xml:space="preserve"> „</w:t>
      </w:r>
      <w:proofErr w:type="spellStart"/>
      <w:r>
        <w:t>the</w:t>
      </w:r>
      <w:proofErr w:type="spellEnd"/>
      <w:r>
        <w:t xml:space="preserve"> IGT“ nebo „</w:t>
      </w:r>
      <w:proofErr w:type="spellStart"/>
      <w:r>
        <w:t>the</w:t>
      </w:r>
      <w:proofErr w:type="spellEnd"/>
      <w:r>
        <w:t xml:space="preserve"> Iowa </w:t>
      </w:r>
      <w:proofErr w:type="spellStart"/>
      <w:r>
        <w:t>gambling</w:t>
      </w:r>
      <w:proofErr w:type="spellEnd"/>
      <w:r>
        <w:t xml:space="preserve">..“… pokud se ti to chce všude </w:t>
      </w:r>
      <w:proofErr w:type="spellStart"/>
      <w:r>
        <w:t>opravvat</w:t>
      </w:r>
      <w:proofErr w:type="spellEnd"/>
      <w:r>
        <w:t xml:space="preserve"> </w:t>
      </w:r>
      <w:r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8F9554E" w15:done="0"/>
  <w15:commentEx w15:paraId="213B87C4" w15:done="0"/>
  <w15:commentEx w15:paraId="03D41C5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ynek Cígler">
    <w15:presenceInfo w15:providerId="Windows Live" w15:userId="318232b583226a3b"/>
  </w15:person>
  <w15:person w15:author="Martin Smira">
    <w15:presenceInfo w15:providerId="Windows Live" w15:userId="b4070aec71a4a9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4F"/>
    <w:rsid w:val="000045FA"/>
    <w:rsid w:val="00005325"/>
    <w:rsid w:val="00017678"/>
    <w:rsid w:val="00017E61"/>
    <w:rsid w:val="00037781"/>
    <w:rsid w:val="00062421"/>
    <w:rsid w:val="0008335E"/>
    <w:rsid w:val="000A7D45"/>
    <w:rsid w:val="000C13CB"/>
    <w:rsid w:val="000E11AE"/>
    <w:rsid w:val="000F6F7B"/>
    <w:rsid w:val="000F7DD5"/>
    <w:rsid w:val="00107279"/>
    <w:rsid w:val="001F4CF1"/>
    <w:rsid w:val="00206B0C"/>
    <w:rsid w:val="00215A30"/>
    <w:rsid w:val="00263123"/>
    <w:rsid w:val="002C3CB4"/>
    <w:rsid w:val="002D2355"/>
    <w:rsid w:val="003424A9"/>
    <w:rsid w:val="00417B96"/>
    <w:rsid w:val="004211EC"/>
    <w:rsid w:val="00432021"/>
    <w:rsid w:val="00443401"/>
    <w:rsid w:val="00443934"/>
    <w:rsid w:val="00446DA5"/>
    <w:rsid w:val="00457D0E"/>
    <w:rsid w:val="0047675D"/>
    <w:rsid w:val="004A1A8E"/>
    <w:rsid w:val="004A2C50"/>
    <w:rsid w:val="004A2E79"/>
    <w:rsid w:val="004E59B5"/>
    <w:rsid w:val="005041CA"/>
    <w:rsid w:val="00587660"/>
    <w:rsid w:val="005A17EE"/>
    <w:rsid w:val="006F09CB"/>
    <w:rsid w:val="006F463D"/>
    <w:rsid w:val="00713EF0"/>
    <w:rsid w:val="007269D3"/>
    <w:rsid w:val="0073722A"/>
    <w:rsid w:val="00753B97"/>
    <w:rsid w:val="00756921"/>
    <w:rsid w:val="0078009D"/>
    <w:rsid w:val="007A11EB"/>
    <w:rsid w:val="007C6CD7"/>
    <w:rsid w:val="007D6F20"/>
    <w:rsid w:val="007E62D4"/>
    <w:rsid w:val="008662FC"/>
    <w:rsid w:val="00881770"/>
    <w:rsid w:val="00882CD2"/>
    <w:rsid w:val="008A165D"/>
    <w:rsid w:val="008A1B1F"/>
    <w:rsid w:val="00901EA3"/>
    <w:rsid w:val="009129F6"/>
    <w:rsid w:val="00927D8B"/>
    <w:rsid w:val="00937AF6"/>
    <w:rsid w:val="00962EF8"/>
    <w:rsid w:val="00975BD4"/>
    <w:rsid w:val="00982FCF"/>
    <w:rsid w:val="00993D4F"/>
    <w:rsid w:val="0099633B"/>
    <w:rsid w:val="00A13198"/>
    <w:rsid w:val="00A22B4A"/>
    <w:rsid w:val="00A24589"/>
    <w:rsid w:val="00A2616F"/>
    <w:rsid w:val="00A513F1"/>
    <w:rsid w:val="00A64733"/>
    <w:rsid w:val="00A86254"/>
    <w:rsid w:val="00AA16E2"/>
    <w:rsid w:val="00AB27AC"/>
    <w:rsid w:val="00B018AA"/>
    <w:rsid w:val="00B1129E"/>
    <w:rsid w:val="00B13DCC"/>
    <w:rsid w:val="00B52957"/>
    <w:rsid w:val="00B66D25"/>
    <w:rsid w:val="00B76652"/>
    <w:rsid w:val="00B77B02"/>
    <w:rsid w:val="00BC370F"/>
    <w:rsid w:val="00BD7CC4"/>
    <w:rsid w:val="00C23C79"/>
    <w:rsid w:val="00C26C56"/>
    <w:rsid w:val="00C56A1F"/>
    <w:rsid w:val="00C8009C"/>
    <w:rsid w:val="00CD13B9"/>
    <w:rsid w:val="00CE6D65"/>
    <w:rsid w:val="00CF7E43"/>
    <w:rsid w:val="00D113AD"/>
    <w:rsid w:val="00D65A4B"/>
    <w:rsid w:val="00D83EED"/>
    <w:rsid w:val="00DC341F"/>
    <w:rsid w:val="00E52DAD"/>
    <w:rsid w:val="00E7346C"/>
    <w:rsid w:val="00EB7F39"/>
    <w:rsid w:val="00EF6B53"/>
    <w:rsid w:val="00F01740"/>
    <w:rsid w:val="00F41E66"/>
    <w:rsid w:val="00F614D9"/>
    <w:rsid w:val="00FB3D01"/>
    <w:rsid w:val="00FB4580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0ECAA"/>
  <w15:chartTrackingRefBased/>
  <w15:docId w15:val="{488BBC42-0EFE-4CA5-AEEC-BA68FEE8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uiPriority w:val="99"/>
    <w:semiHidden/>
    <w:unhideWhenUsed/>
    <w:rsid w:val="00C23C7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C23C7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C23C7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23C7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23C79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23C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23C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6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40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792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8224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2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707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272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3640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4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B6812-25B7-461E-BA4D-BAD682F89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265</Words>
  <Characters>1570</Characters>
  <Application>Microsoft Office Word</Application>
  <DocSecurity>0</DocSecurity>
  <Lines>13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Cígler</dc:creator>
  <cp:keywords/>
  <dc:description/>
  <cp:lastModifiedBy>Hynek Cígler</cp:lastModifiedBy>
  <cp:revision>4</cp:revision>
  <dcterms:created xsi:type="dcterms:W3CDTF">2017-01-31T21:09:00Z</dcterms:created>
  <dcterms:modified xsi:type="dcterms:W3CDTF">2017-01-31T21:25:00Z</dcterms:modified>
</cp:coreProperties>
</file>