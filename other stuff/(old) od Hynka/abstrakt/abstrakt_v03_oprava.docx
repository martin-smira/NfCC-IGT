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42543" w14:textId="77777777" w:rsidR="00062421" w:rsidRPr="008662FC" w:rsidRDefault="008662FC">
      <w:pPr>
        <w:rPr>
          <w:b/>
          <w:lang w:val="en-US"/>
        </w:rPr>
      </w:pPr>
      <w:r w:rsidRPr="008662FC">
        <w:rPr>
          <w:b/>
          <w:lang w:val="en-US"/>
        </w:rPr>
        <w:t>Title:</w:t>
      </w:r>
    </w:p>
    <w:p w14:paraId="51265E52" w14:textId="3DAAF80E" w:rsidR="008662FC" w:rsidRDefault="00C23C79">
      <w:pPr>
        <w:rPr>
          <w:lang w:val="en-US"/>
        </w:rPr>
      </w:pPr>
      <w:r>
        <w:rPr>
          <w:lang w:val="en-US"/>
        </w:rPr>
        <w:t>Iowa Gambling Task</w:t>
      </w:r>
      <w:r w:rsidR="008662FC">
        <w:rPr>
          <w:lang w:val="en-US"/>
        </w:rPr>
        <w:t xml:space="preserve">: Comparison of </w:t>
      </w:r>
      <w:r w:rsidR="000F7DD5">
        <w:rPr>
          <w:lang w:val="en-US"/>
        </w:rPr>
        <w:t xml:space="preserve">the </w:t>
      </w:r>
      <w:r>
        <w:rPr>
          <w:lang w:val="en-US"/>
        </w:rPr>
        <w:t xml:space="preserve">Classical Scoring </w:t>
      </w:r>
      <w:r w:rsidR="000F7DD5">
        <w:rPr>
          <w:lang w:val="en-US"/>
        </w:rPr>
        <w:t xml:space="preserve">and </w:t>
      </w:r>
      <w:r>
        <w:rPr>
          <w:lang w:val="en-US"/>
        </w:rPr>
        <w:t>Cognitive Modeling Approach</w:t>
      </w:r>
      <w:del w:id="0" w:author="Martin Smira" w:date="2017-01-31T22:37:00Z">
        <w:r w:rsidDel="004C6F26">
          <w:rPr>
            <w:lang w:val="en-US"/>
          </w:rPr>
          <w:delText>;</w:delText>
        </w:r>
        <w:r w:rsidR="000F7DD5" w:rsidDel="004C6F26">
          <w:rPr>
            <w:lang w:val="en-US"/>
          </w:rPr>
          <w:delText xml:space="preserve"> </w:delText>
        </w:r>
      </w:del>
      <w:ins w:id="1" w:author="Martin Smira" w:date="2017-01-31T22:37:00Z">
        <w:r w:rsidR="004C6F26">
          <w:rPr>
            <w:lang w:val="en-US"/>
          </w:rPr>
          <w:t xml:space="preserve"> and</w:t>
        </w:r>
        <w:r w:rsidR="004C6F26">
          <w:rPr>
            <w:lang w:val="en-US"/>
          </w:rPr>
          <w:t xml:space="preserve"> </w:t>
        </w:r>
      </w:ins>
      <w:del w:id="2" w:author="Martin Smira" w:date="2017-01-31T22:37:00Z">
        <w:r w:rsidDel="004C6F26">
          <w:rPr>
            <w:lang w:val="en-US"/>
          </w:rPr>
          <w:delText xml:space="preserve">Its </w:delText>
        </w:r>
      </w:del>
      <w:ins w:id="3" w:author="Martin Smira" w:date="2017-01-31T22:37:00Z">
        <w:r w:rsidR="004C6F26">
          <w:rPr>
            <w:lang w:val="en-US"/>
          </w:rPr>
          <w:t>i</w:t>
        </w:r>
        <w:r w:rsidR="004C6F26">
          <w:rPr>
            <w:lang w:val="en-US"/>
          </w:rPr>
          <w:t xml:space="preserve">ts </w:t>
        </w:r>
      </w:ins>
      <w:r>
        <w:rPr>
          <w:lang w:val="en-US"/>
        </w:rPr>
        <w:t xml:space="preserve">Convergent </w:t>
      </w:r>
      <w:del w:id="4" w:author="Martin Smira" w:date="2017-01-31T22:38:00Z">
        <w:r w:rsidR="008662FC" w:rsidDel="004C6F26">
          <w:rPr>
            <w:lang w:val="en-US"/>
          </w:rPr>
          <w:delText xml:space="preserve">validity </w:delText>
        </w:r>
      </w:del>
      <w:ins w:id="5" w:author="Martin Smira" w:date="2017-01-31T22:38:00Z">
        <w:r w:rsidR="004C6F26">
          <w:rPr>
            <w:lang w:val="en-US"/>
          </w:rPr>
          <w:t>V</w:t>
        </w:r>
        <w:r w:rsidR="004C6F26">
          <w:rPr>
            <w:lang w:val="en-US"/>
          </w:rPr>
          <w:t xml:space="preserve">alidity </w:t>
        </w:r>
      </w:ins>
      <w:del w:id="6" w:author="Martin Smira" w:date="2017-01-31T22:38:00Z">
        <w:r w:rsidDel="004C6F26">
          <w:rPr>
            <w:lang w:val="en-US"/>
          </w:rPr>
          <w:delText xml:space="preserve">with </w:delText>
        </w:r>
      </w:del>
      <w:ins w:id="7" w:author="Martin Smira" w:date="2017-01-31T22:38:00Z">
        <w:r w:rsidR="004C6F26">
          <w:rPr>
            <w:lang w:val="en-US"/>
          </w:rPr>
          <w:t>W</w:t>
        </w:r>
        <w:r w:rsidR="004C6F26">
          <w:rPr>
            <w:lang w:val="en-US"/>
          </w:rPr>
          <w:t xml:space="preserve">ith </w:t>
        </w:r>
      </w:ins>
      <w:del w:id="8" w:author="Martin Smira" w:date="2017-01-31T22:38:00Z">
        <w:r w:rsidR="008662FC" w:rsidDel="004C6F26">
          <w:rPr>
            <w:lang w:val="en-US"/>
          </w:rPr>
          <w:delText xml:space="preserve">other </w:delText>
        </w:r>
      </w:del>
      <w:ins w:id="9" w:author="Martin Smira" w:date="2017-01-31T22:38:00Z">
        <w:r w:rsidR="004C6F26">
          <w:rPr>
            <w:lang w:val="en-US"/>
          </w:rPr>
          <w:t>O</w:t>
        </w:r>
        <w:r w:rsidR="004C6F26">
          <w:rPr>
            <w:lang w:val="en-US"/>
          </w:rPr>
          <w:t xml:space="preserve">ther </w:t>
        </w:r>
      </w:ins>
      <w:del w:id="10" w:author="Martin Smira" w:date="2017-01-31T22:38:00Z">
        <w:r w:rsidR="008662FC" w:rsidDel="004C6F26">
          <w:rPr>
            <w:lang w:val="en-US"/>
          </w:rPr>
          <w:delText xml:space="preserve">clinical </w:delText>
        </w:r>
      </w:del>
      <w:ins w:id="11" w:author="Martin Smira" w:date="2017-01-31T22:38:00Z">
        <w:r w:rsidR="004C6F26">
          <w:rPr>
            <w:lang w:val="en-US"/>
          </w:rPr>
          <w:t>C</w:t>
        </w:r>
        <w:r w:rsidR="004C6F26">
          <w:rPr>
            <w:lang w:val="en-US"/>
          </w:rPr>
          <w:t xml:space="preserve">linical </w:t>
        </w:r>
      </w:ins>
      <w:del w:id="12" w:author="Martin Smira" w:date="2017-01-31T22:38:00Z">
        <w:r w:rsidR="008662FC" w:rsidDel="004C6F26">
          <w:rPr>
            <w:lang w:val="en-US"/>
          </w:rPr>
          <w:delText>tasks</w:delText>
        </w:r>
      </w:del>
      <w:ins w:id="13" w:author="Martin Smira" w:date="2017-01-31T22:38:00Z">
        <w:r w:rsidR="004C6F26">
          <w:rPr>
            <w:lang w:val="en-US"/>
          </w:rPr>
          <w:t>T</w:t>
        </w:r>
        <w:r w:rsidR="004C6F26">
          <w:rPr>
            <w:lang w:val="en-US"/>
          </w:rPr>
          <w:t>asks</w:t>
        </w:r>
      </w:ins>
      <w:bookmarkStart w:id="14" w:name="_GoBack"/>
      <w:bookmarkEnd w:id="14"/>
    </w:p>
    <w:p w14:paraId="47FD479B" w14:textId="77777777" w:rsidR="008662FC" w:rsidRPr="008662FC" w:rsidRDefault="008662FC">
      <w:pPr>
        <w:rPr>
          <w:lang w:val="en-US"/>
        </w:rPr>
      </w:pPr>
    </w:p>
    <w:p w14:paraId="5AB0DAA7" w14:textId="77777777" w:rsidR="008662FC" w:rsidRDefault="008662FC">
      <w:pPr>
        <w:rPr>
          <w:lang w:val="en-US"/>
        </w:rPr>
      </w:pPr>
      <w:r>
        <w:rPr>
          <w:b/>
          <w:lang w:val="en-US"/>
        </w:rPr>
        <w:t>Abstract:</w:t>
      </w:r>
    </w:p>
    <w:p w14:paraId="4DC10E3C" w14:textId="01170C49" w:rsidR="00206B0C" w:rsidRDefault="00EF6B53">
      <w:pPr>
        <w:rPr>
          <w:lang w:val="en-US"/>
        </w:rPr>
      </w:pPr>
      <w:r>
        <w:rPr>
          <w:lang w:val="en-US"/>
        </w:rPr>
        <w:t>T</w:t>
      </w:r>
      <w:r w:rsidR="00037781">
        <w:rPr>
          <w:lang w:val="en-US"/>
        </w:rPr>
        <w:t>he</w:t>
      </w:r>
      <w:r w:rsidR="000F7DD5">
        <w:rPr>
          <w:lang w:val="en-US"/>
        </w:rPr>
        <w:t xml:space="preserve"> aim of this study is to compare Bayesian cognitive modeling of </w:t>
      </w:r>
      <w:r w:rsidR="009129F6">
        <w:rPr>
          <w:lang w:val="en-US"/>
        </w:rPr>
        <w:t xml:space="preserve">the </w:t>
      </w:r>
      <w:r w:rsidR="000F7DD5">
        <w:rPr>
          <w:lang w:val="en-US"/>
        </w:rPr>
        <w:t xml:space="preserve">response style in </w:t>
      </w:r>
      <w:r w:rsidR="00C26C56">
        <w:rPr>
          <w:lang w:val="en-US"/>
        </w:rPr>
        <w:t xml:space="preserve">the </w:t>
      </w:r>
      <w:r w:rsidR="009129F6">
        <w:rPr>
          <w:lang w:val="en-US"/>
        </w:rPr>
        <w:t xml:space="preserve">Iowa </w:t>
      </w:r>
      <w:r w:rsidR="000F7DD5">
        <w:rPr>
          <w:lang w:val="en-US"/>
        </w:rPr>
        <w:t>gambling task</w:t>
      </w:r>
      <w:r w:rsidR="00B52957">
        <w:rPr>
          <w:lang w:val="en-US"/>
        </w:rPr>
        <w:t xml:space="preserve"> (IGT)</w:t>
      </w:r>
      <w:r w:rsidR="009129F6">
        <w:rPr>
          <w:lang w:val="en-US"/>
        </w:rPr>
        <w:t>,</w:t>
      </w:r>
      <w:r w:rsidR="000F7DD5">
        <w:rPr>
          <w:lang w:val="en-US"/>
        </w:rPr>
        <w:t xml:space="preserve"> </w:t>
      </w:r>
      <w:r w:rsidR="00B52957" w:rsidRPr="00B52957">
        <w:rPr>
          <w:lang w:val="en-US"/>
        </w:rPr>
        <w:t>specifically</w:t>
      </w:r>
      <w:r w:rsidR="00B52957" w:rsidRPr="00B52957">
        <w:t xml:space="preserve"> </w:t>
      </w:r>
      <w:r w:rsidR="007A11EB">
        <w:rPr>
          <w:lang w:val="en-US"/>
        </w:rPr>
        <w:t>PLV-Delta model</w:t>
      </w:r>
      <w:del w:id="15" w:author="Martin Smira" w:date="2017-01-31T22:33:00Z">
        <w:r w:rsidR="009129F6" w:rsidDel="004C6F26">
          <w:rPr>
            <w:lang w:val="en-US"/>
          </w:rPr>
          <w:delText>,</w:delText>
        </w:r>
      </w:del>
      <w:r w:rsidR="009129F6">
        <w:rPr>
          <w:lang w:val="en-US"/>
        </w:rPr>
        <w:t xml:space="preserve"> (</w:t>
      </w:r>
      <w:r w:rsidR="007A11EB">
        <w:t>Ahn et al., 2008</w:t>
      </w:r>
      <w:r w:rsidR="007A11EB">
        <w:rPr>
          <w:lang w:val="en-US"/>
        </w:rPr>
        <w:t>)</w:t>
      </w:r>
      <w:r w:rsidR="009129F6">
        <w:rPr>
          <w:lang w:val="en-US"/>
        </w:rPr>
        <w:t>,</w:t>
      </w:r>
      <w:r w:rsidR="007A11EB">
        <w:rPr>
          <w:lang w:val="en-US"/>
        </w:rPr>
        <w:t xml:space="preserve"> </w:t>
      </w:r>
      <w:r w:rsidR="000F7DD5">
        <w:rPr>
          <w:lang w:val="en-US"/>
        </w:rPr>
        <w:t xml:space="preserve">and </w:t>
      </w:r>
      <w:r w:rsidR="006F463D">
        <w:rPr>
          <w:lang w:val="en-US"/>
        </w:rPr>
        <w:t xml:space="preserve">the </w:t>
      </w:r>
      <w:r w:rsidR="000F7DD5">
        <w:rPr>
          <w:lang w:val="en-US"/>
        </w:rPr>
        <w:t>classical approach</w:t>
      </w:r>
      <w:r w:rsidR="006F463D">
        <w:rPr>
          <w:lang w:val="en-US"/>
        </w:rPr>
        <w:t>es</w:t>
      </w:r>
      <w:r w:rsidR="000F7DD5">
        <w:rPr>
          <w:lang w:val="en-US"/>
        </w:rPr>
        <w:t xml:space="preserve"> to </w:t>
      </w:r>
      <w:r w:rsidR="00B52957">
        <w:rPr>
          <w:lang w:val="en-US"/>
        </w:rPr>
        <w:t>IGT</w:t>
      </w:r>
      <w:r w:rsidR="009129F6">
        <w:rPr>
          <w:lang w:val="en-US"/>
        </w:rPr>
        <w:t xml:space="preserve"> </w:t>
      </w:r>
      <w:r w:rsidR="000F7DD5">
        <w:rPr>
          <w:lang w:val="en-US"/>
        </w:rPr>
        <w:t>scoring</w:t>
      </w:r>
      <w:r w:rsidR="00587660">
        <w:rPr>
          <w:lang w:val="en-US"/>
        </w:rPr>
        <w:t xml:space="preserve"> in a non-clinical population.</w:t>
      </w:r>
    </w:p>
    <w:p w14:paraId="024BFE46" w14:textId="00B889D3" w:rsidR="00975BD4" w:rsidRDefault="00206B0C" w:rsidP="000A7D45">
      <w:pPr>
        <w:rPr>
          <w:lang w:val="en-US"/>
        </w:rPr>
      </w:pPr>
      <w:r>
        <w:rPr>
          <w:lang w:val="en-US"/>
        </w:rPr>
        <w:t xml:space="preserve">We used an </w:t>
      </w:r>
      <w:r w:rsidR="007D6F20">
        <w:rPr>
          <w:lang w:val="en-US"/>
        </w:rPr>
        <w:t xml:space="preserve">exploratory </w:t>
      </w:r>
      <w:r>
        <w:rPr>
          <w:lang w:val="en-US"/>
        </w:rPr>
        <w:t xml:space="preserve">design to analyze </w:t>
      </w:r>
      <w:r w:rsidR="007D6F20">
        <w:rPr>
          <w:lang w:val="en-US"/>
        </w:rPr>
        <w:t>convergent validity between different types of</w:t>
      </w:r>
      <w:ins w:id="16" w:author="Martin Smira" w:date="2017-01-31T22:32:00Z">
        <w:r w:rsidR="004C6F26">
          <w:rPr>
            <w:lang w:val="en-US"/>
          </w:rPr>
          <w:t xml:space="preserve"> the</w:t>
        </w:r>
      </w:ins>
      <w:r w:rsidR="007D6F20">
        <w:rPr>
          <w:lang w:val="en-US"/>
        </w:rPr>
        <w:t xml:space="preserve"> </w:t>
      </w:r>
      <w:r w:rsidR="00B52957">
        <w:rPr>
          <w:lang w:val="en-US"/>
        </w:rPr>
        <w:t>IGT</w:t>
      </w:r>
      <w:r w:rsidR="009129F6">
        <w:rPr>
          <w:lang w:val="en-US"/>
        </w:rPr>
        <w:t xml:space="preserve"> </w:t>
      </w:r>
      <w:r w:rsidR="007D6F20">
        <w:rPr>
          <w:lang w:val="en-US"/>
        </w:rPr>
        <w:t>scoring</w:t>
      </w:r>
      <w:r w:rsidR="00CE6D65">
        <w:rPr>
          <w:lang w:val="en-US"/>
        </w:rPr>
        <w:t xml:space="preserve"> and</w:t>
      </w:r>
      <w:r w:rsidR="007D6F20">
        <w:rPr>
          <w:lang w:val="en-US"/>
        </w:rPr>
        <w:t xml:space="preserve"> other clinical tasks </w:t>
      </w:r>
      <w:r w:rsidR="00FF09E0">
        <w:rPr>
          <w:lang w:val="en-US"/>
        </w:rPr>
        <w:t>in a </w:t>
      </w:r>
      <w:r w:rsidR="007C6CD7">
        <w:rPr>
          <w:lang w:val="en-US"/>
        </w:rPr>
        <w:t>sample</w:t>
      </w:r>
      <w:r w:rsidR="006F463D">
        <w:rPr>
          <w:lang w:val="en-US"/>
        </w:rPr>
        <w:t xml:space="preserve"> aged 18–30 years</w:t>
      </w:r>
      <w:r w:rsidR="007D6F20">
        <w:rPr>
          <w:lang w:val="en-US"/>
        </w:rPr>
        <w:t>.</w:t>
      </w:r>
      <w:r>
        <w:rPr>
          <w:lang w:val="en-US"/>
        </w:rPr>
        <w:t xml:space="preserve"> </w:t>
      </w:r>
      <w:r w:rsidR="00CE6D65">
        <w:rPr>
          <w:lang w:val="en-US"/>
        </w:rPr>
        <w:t>Test b</w:t>
      </w:r>
      <w:r>
        <w:rPr>
          <w:lang w:val="en-US"/>
        </w:rPr>
        <w:t xml:space="preserve">attery </w:t>
      </w:r>
      <w:r w:rsidR="009129F6">
        <w:rPr>
          <w:lang w:val="en-US"/>
        </w:rPr>
        <w:t>included</w:t>
      </w:r>
      <w:r w:rsidR="007D6F20">
        <w:rPr>
          <w:lang w:val="en-US"/>
        </w:rPr>
        <w:t xml:space="preserve"> </w:t>
      </w:r>
      <w:r w:rsidR="009129F6">
        <w:rPr>
          <w:lang w:val="en-US"/>
        </w:rPr>
        <w:t xml:space="preserve">Iowa </w:t>
      </w:r>
      <w:r w:rsidR="00CE6D65">
        <w:rPr>
          <w:lang w:val="en-US"/>
        </w:rPr>
        <w:t xml:space="preserve">gambling </w:t>
      </w:r>
      <w:r w:rsidR="007D6F20">
        <w:rPr>
          <w:lang w:val="en-US"/>
        </w:rPr>
        <w:t xml:space="preserve">task, </w:t>
      </w:r>
      <w:r w:rsidR="00CE6D65">
        <w:rPr>
          <w:lang w:val="en-GB"/>
        </w:rPr>
        <w:t xml:space="preserve">SST (stop signal task), </w:t>
      </w:r>
      <w:r w:rsidR="00CE6D65">
        <w:rPr>
          <w:lang w:val="en-US"/>
        </w:rPr>
        <w:t>go/no-go task, N-back</w:t>
      </w:r>
      <w:r w:rsidR="009129F6">
        <w:rPr>
          <w:lang w:val="en-US"/>
        </w:rPr>
        <w:t>,</w:t>
      </w:r>
      <w:r w:rsidR="00CE6D65">
        <w:rPr>
          <w:lang w:val="en-US"/>
        </w:rPr>
        <w:t xml:space="preserve"> and DDT (</w:t>
      </w:r>
      <w:r w:rsidR="00CE6D65">
        <w:rPr>
          <w:lang w:val="en-GB"/>
        </w:rPr>
        <w:t>d</w:t>
      </w:r>
      <w:r w:rsidR="00CE6D65" w:rsidRPr="00206B0C">
        <w:rPr>
          <w:lang w:val="en-GB"/>
        </w:rPr>
        <w:t xml:space="preserve">elay </w:t>
      </w:r>
      <w:r w:rsidR="00CE6D65">
        <w:rPr>
          <w:lang w:val="en-GB"/>
        </w:rPr>
        <w:t>d</w:t>
      </w:r>
      <w:r w:rsidR="00CE6D65" w:rsidRPr="00206B0C">
        <w:rPr>
          <w:lang w:val="en-GB"/>
        </w:rPr>
        <w:t>iscou</w:t>
      </w:r>
      <w:r w:rsidR="00CE6D65">
        <w:rPr>
          <w:lang w:val="en-GB"/>
        </w:rPr>
        <w:t>n</w:t>
      </w:r>
      <w:r w:rsidR="00CE6D65" w:rsidRPr="00206B0C">
        <w:rPr>
          <w:lang w:val="en-GB"/>
        </w:rPr>
        <w:t xml:space="preserve">ting </w:t>
      </w:r>
      <w:r w:rsidR="00CE6D65">
        <w:rPr>
          <w:lang w:val="en-GB"/>
        </w:rPr>
        <w:t>t</w:t>
      </w:r>
      <w:r w:rsidR="00CE6D65" w:rsidRPr="00206B0C">
        <w:rPr>
          <w:lang w:val="en-GB"/>
        </w:rPr>
        <w:t>ask</w:t>
      </w:r>
      <w:r w:rsidR="00CE6D65">
        <w:rPr>
          <w:lang w:val="en-US"/>
        </w:rPr>
        <w:t xml:space="preserve">). </w:t>
      </w:r>
      <w:r w:rsidR="004A1A8E">
        <w:rPr>
          <w:lang w:val="en-US"/>
        </w:rPr>
        <w:t xml:space="preserve">All these </w:t>
      </w:r>
      <w:r w:rsidR="00B66D25">
        <w:rPr>
          <w:lang w:val="en-US"/>
        </w:rPr>
        <w:t xml:space="preserve">tests were </w:t>
      </w:r>
      <w:r w:rsidR="008A1B1F">
        <w:rPr>
          <w:lang w:val="en-US"/>
        </w:rPr>
        <w:t>computer-</w:t>
      </w:r>
      <w:r w:rsidR="00B66D25">
        <w:rPr>
          <w:lang w:val="en-US"/>
        </w:rPr>
        <w:t>administered</w:t>
      </w:r>
      <w:r w:rsidR="004A1A8E">
        <w:rPr>
          <w:lang w:val="en-US"/>
        </w:rPr>
        <w:t>.</w:t>
      </w:r>
      <w:r w:rsidR="008A1B1F">
        <w:rPr>
          <w:lang w:val="en-US"/>
        </w:rPr>
        <w:t xml:space="preserve"> </w:t>
      </w:r>
      <w:r w:rsidR="004A1A8E">
        <w:rPr>
          <w:lang w:val="en-US"/>
        </w:rPr>
        <w:t xml:space="preserve">Sample </w:t>
      </w:r>
      <w:r w:rsidR="008A1B1F">
        <w:rPr>
          <w:lang w:val="en-US"/>
        </w:rPr>
        <w:t>size ranged between 100 and 200 for each pair-wise comparison.</w:t>
      </w:r>
      <w:r w:rsidR="00B66D25">
        <w:rPr>
          <w:lang w:val="en-US"/>
        </w:rPr>
        <w:t xml:space="preserve"> </w:t>
      </w:r>
      <w:r w:rsidR="00C23C79">
        <w:rPr>
          <w:lang w:val="en-US"/>
        </w:rPr>
        <w:t xml:space="preserve">The </w:t>
      </w:r>
      <w:r w:rsidR="000A7D45">
        <w:rPr>
          <w:lang w:val="en-US"/>
        </w:rPr>
        <w:t>Bayesian cognitive model was estimated using S</w:t>
      </w:r>
      <w:r w:rsidR="00C23C79">
        <w:rPr>
          <w:lang w:val="en-US"/>
        </w:rPr>
        <w:t>tan</w:t>
      </w:r>
      <w:r w:rsidR="000A7D45">
        <w:rPr>
          <w:lang w:val="en-US"/>
        </w:rPr>
        <w:t xml:space="preserve"> and R environment.</w:t>
      </w:r>
    </w:p>
    <w:p w14:paraId="38667B2D" w14:textId="67AB46B3" w:rsidR="00F01740" w:rsidRDefault="00F01740" w:rsidP="00CE6D65">
      <w:pPr>
        <w:rPr>
          <w:lang w:val="en-US"/>
        </w:rPr>
      </w:pPr>
      <w:r>
        <w:rPr>
          <w:lang w:val="en-US"/>
        </w:rPr>
        <w:t xml:space="preserve">Results showed convergent validity between some </w:t>
      </w:r>
      <w:r w:rsidR="00AB27AC">
        <w:rPr>
          <w:lang w:val="en-US"/>
        </w:rPr>
        <w:t>of</w:t>
      </w:r>
      <w:r w:rsidR="00C23C79">
        <w:rPr>
          <w:lang w:val="en-US"/>
        </w:rPr>
        <w:t xml:space="preserve"> the</w:t>
      </w:r>
      <w:r w:rsidR="00AB27AC">
        <w:rPr>
          <w:lang w:val="en-US"/>
        </w:rPr>
        <w:t xml:space="preserve"> </w:t>
      </w:r>
      <w:r>
        <w:rPr>
          <w:lang w:val="en-US"/>
        </w:rPr>
        <w:t xml:space="preserve">parameters of </w:t>
      </w:r>
      <w:r w:rsidR="00C23C79">
        <w:rPr>
          <w:lang w:val="en-US"/>
        </w:rPr>
        <w:t xml:space="preserve">the </w:t>
      </w:r>
      <w:r>
        <w:rPr>
          <w:lang w:val="en-US"/>
        </w:rPr>
        <w:t>cognitive model and</w:t>
      </w:r>
      <w:r w:rsidR="00443934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4A1A8E">
        <w:rPr>
          <w:lang w:val="en-US"/>
        </w:rPr>
        <w:t xml:space="preserve">classical IGT </w:t>
      </w:r>
      <w:r>
        <w:rPr>
          <w:lang w:val="en-US"/>
        </w:rPr>
        <w:t>test scores</w:t>
      </w:r>
      <w:r w:rsidR="006F09CB">
        <w:rPr>
          <w:lang w:val="en-US"/>
        </w:rPr>
        <w:t xml:space="preserve">; however, </w:t>
      </w:r>
      <w:r w:rsidR="00C23C79">
        <w:rPr>
          <w:lang w:val="en-US"/>
        </w:rPr>
        <w:t xml:space="preserve">the </w:t>
      </w:r>
      <w:r w:rsidR="00443934">
        <w:rPr>
          <w:lang w:val="en-US"/>
        </w:rPr>
        <w:t>cognitive</w:t>
      </w:r>
      <w:r w:rsidR="006F09CB">
        <w:rPr>
          <w:lang w:val="en-US"/>
        </w:rPr>
        <w:t xml:space="preserve"> model</w:t>
      </w:r>
      <w:r w:rsidR="004A1A8E">
        <w:rPr>
          <w:lang w:val="en-US"/>
        </w:rPr>
        <w:t xml:space="preserve"> parameters</w:t>
      </w:r>
      <w:r w:rsidR="006F09CB">
        <w:rPr>
          <w:lang w:val="en-US"/>
        </w:rPr>
        <w:t xml:space="preserve"> </w:t>
      </w:r>
      <w:r w:rsidR="004A1A8E">
        <w:rPr>
          <w:lang w:val="en-US"/>
        </w:rPr>
        <w:t>show a better</w:t>
      </w:r>
      <w:r w:rsidR="00443401">
        <w:rPr>
          <w:lang w:val="en-US"/>
        </w:rPr>
        <w:t xml:space="preserve"> </w:t>
      </w:r>
      <w:r w:rsidR="006F09CB">
        <w:rPr>
          <w:lang w:val="en-US"/>
        </w:rPr>
        <w:t xml:space="preserve">incremental validity </w:t>
      </w:r>
      <w:r w:rsidR="00D113AD">
        <w:rPr>
          <w:lang w:val="en-US"/>
        </w:rPr>
        <w:t xml:space="preserve">compared </w:t>
      </w:r>
      <w:r w:rsidR="006F09CB">
        <w:rPr>
          <w:lang w:val="en-US"/>
        </w:rPr>
        <w:t>to the traditional scoring techniques</w:t>
      </w:r>
      <w:r w:rsidR="00005325">
        <w:rPr>
          <w:lang w:val="en-US"/>
        </w:rPr>
        <w:t xml:space="preserve">. </w:t>
      </w:r>
      <w:r w:rsidR="00975BD4">
        <w:rPr>
          <w:lang w:val="en-US"/>
        </w:rPr>
        <w:t xml:space="preserve">We also estimated reliability of </w:t>
      </w:r>
      <w:ins w:id="17" w:author="Martin Smira" w:date="2017-01-31T22:32:00Z">
        <w:r w:rsidR="004C6F26">
          <w:rPr>
            <w:lang w:val="en-US"/>
          </w:rPr>
          <w:t xml:space="preserve">the </w:t>
        </w:r>
      </w:ins>
      <w:r w:rsidR="00B52957">
        <w:rPr>
          <w:lang w:val="en-US"/>
        </w:rPr>
        <w:t>IGT</w:t>
      </w:r>
      <w:r w:rsidR="00975BD4">
        <w:rPr>
          <w:lang w:val="en-US"/>
        </w:rPr>
        <w:t xml:space="preserve"> using </w:t>
      </w:r>
      <w:r w:rsidR="004A1A8E">
        <w:rPr>
          <w:lang w:val="en-US"/>
        </w:rPr>
        <w:t xml:space="preserve">several </w:t>
      </w:r>
      <w:r w:rsidR="00975BD4">
        <w:rPr>
          <w:lang w:val="en-US"/>
        </w:rPr>
        <w:t xml:space="preserve">approaches. </w:t>
      </w:r>
      <w:r w:rsidR="000045FA">
        <w:rPr>
          <w:lang w:val="en-US"/>
        </w:rPr>
        <w:t>These r</w:t>
      </w:r>
      <w:r w:rsidR="006F09CB">
        <w:rPr>
          <w:lang w:val="en-US"/>
        </w:rPr>
        <w:t xml:space="preserve">esults are discussed bearing in mind </w:t>
      </w:r>
      <w:r w:rsidR="00C8009C">
        <w:rPr>
          <w:lang w:val="en-US"/>
        </w:rPr>
        <w:t xml:space="preserve">the </w:t>
      </w:r>
      <w:r w:rsidR="006F09CB">
        <w:rPr>
          <w:lang w:val="en-US"/>
        </w:rPr>
        <w:t xml:space="preserve">exploratory </w:t>
      </w:r>
      <w:r w:rsidR="00C8009C">
        <w:rPr>
          <w:lang w:val="en-US"/>
        </w:rPr>
        <w:t xml:space="preserve">nature </w:t>
      </w:r>
      <w:r w:rsidR="006F09CB">
        <w:rPr>
          <w:lang w:val="en-US"/>
        </w:rPr>
        <w:t>of the study.</w:t>
      </w:r>
    </w:p>
    <w:p w14:paraId="4E904C95" w14:textId="398C5072" w:rsidR="00263123" w:rsidRDefault="00B66D25" w:rsidP="00B66D25">
      <w:pPr>
        <w:rPr>
          <w:lang w:val="en-US"/>
        </w:rPr>
      </w:pPr>
      <w:r>
        <w:rPr>
          <w:lang w:val="en-US"/>
        </w:rPr>
        <w:t xml:space="preserve">Using point estimate of </w:t>
      </w:r>
      <w:ins w:id="18" w:author="Martin Smira" w:date="2017-01-31T22:33:00Z">
        <w:r w:rsidR="004C6F26">
          <w:rPr>
            <w:lang w:val="en-US"/>
          </w:rPr>
          <w:t xml:space="preserve">the </w:t>
        </w:r>
      </w:ins>
      <w:r>
        <w:rPr>
          <w:lang w:val="en-US"/>
        </w:rPr>
        <w:t xml:space="preserve">parameters from </w:t>
      </w:r>
      <w:ins w:id="19" w:author="Martin Smira" w:date="2017-01-31T22:34:00Z">
        <w:r w:rsidR="004C6F26">
          <w:rPr>
            <w:lang w:val="en-US"/>
          </w:rPr>
          <w:t xml:space="preserve">the </w:t>
        </w:r>
      </w:ins>
      <w:r>
        <w:rPr>
          <w:lang w:val="en-US"/>
        </w:rPr>
        <w:t>Bayesian model</w:t>
      </w:r>
      <w:del w:id="20" w:author="Martin Smira" w:date="2017-01-31T22:34:00Z">
        <w:r w:rsidDel="004C6F26">
          <w:rPr>
            <w:lang w:val="en-US"/>
          </w:rPr>
          <w:delText>s</w:delText>
        </w:r>
      </w:del>
      <w:r>
        <w:rPr>
          <w:lang w:val="en-US"/>
        </w:rPr>
        <w:t xml:space="preserve"> </w:t>
      </w:r>
      <w:r w:rsidR="007269D3">
        <w:rPr>
          <w:lang w:val="en-US"/>
        </w:rPr>
        <w:t>could limit</w:t>
      </w:r>
      <w:r>
        <w:rPr>
          <w:lang w:val="en-US"/>
        </w:rPr>
        <w:t xml:space="preserve"> results of this study.</w:t>
      </w:r>
      <w:r w:rsidR="00263123">
        <w:rPr>
          <w:lang w:val="en-US"/>
        </w:rPr>
        <w:t xml:space="preserve"> </w:t>
      </w:r>
      <w:r w:rsidR="00E52DAD">
        <w:rPr>
          <w:lang w:val="en-US"/>
        </w:rPr>
        <w:t>In addition,</w:t>
      </w:r>
      <w:r w:rsidR="00263123">
        <w:rPr>
          <w:lang w:val="en-US"/>
        </w:rPr>
        <w:t xml:space="preserve"> our reliability </w:t>
      </w:r>
      <w:r w:rsidR="00BC370F">
        <w:rPr>
          <w:lang w:val="en-US"/>
        </w:rPr>
        <w:t xml:space="preserve">estimates </w:t>
      </w:r>
      <w:r w:rsidR="00263123">
        <w:rPr>
          <w:lang w:val="en-US"/>
        </w:rPr>
        <w:t xml:space="preserve">are </w:t>
      </w:r>
      <w:r w:rsidR="00215A30">
        <w:rPr>
          <w:lang w:val="en-US"/>
        </w:rPr>
        <w:t>slightly</w:t>
      </w:r>
      <w:r w:rsidR="00263123">
        <w:rPr>
          <w:lang w:val="en-US"/>
        </w:rPr>
        <w:t xml:space="preserve"> biased due to </w:t>
      </w:r>
      <w:del w:id="21" w:author="Martin Smira" w:date="2017-01-31T22:35:00Z">
        <w:r w:rsidR="00C23C79" w:rsidDel="004C6F26">
          <w:rPr>
            <w:lang w:val="en-US"/>
          </w:rPr>
          <w:delText xml:space="preserve">the </w:delText>
        </w:r>
      </w:del>
      <w:r w:rsidR="00263123">
        <w:rPr>
          <w:lang w:val="en-US"/>
        </w:rPr>
        <w:t>non-normal</w:t>
      </w:r>
      <w:ins w:id="22" w:author="Martin Smira" w:date="2017-01-31T22:35:00Z">
        <w:r w:rsidR="004C6F26">
          <w:rPr>
            <w:lang w:val="en-US"/>
          </w:rPr>
          <w:t>ity of</w:t>
        </w:r>
      </w:ins>
      <w:ins w:id="23" w:author="Martin Smira" w:date="2017-01-31T22:36:00Z">
        <w:r w:rsidR="004C6F26">
          <w:rPr>
            <w:lang w:val="en-US"/>
          </w:rPr>
          <w:t xml:space="preserve"> the</w:t>
        </w:r>
      </w:ins>
      <w:r w:rsidR="00263123">
        <w:rPr>
          <w:lang w:val="en-US"/>
        </w:rPr>
        <w:t xml:space="preserve"> distribution of all parameters. </w:t>
      </w:r>
    </w:p>
    <w:p w14:paraId="10D6DBCE" w14:textId="2B26ED4F" w:rsidR="008662FC" w:rsidRPr="008662FC" w:rsidRDefault="005041CA" w:rsidP="00A86254">
      <w:pPr>
        <w:rPr>
          <w:lang w:val="en-US"/>
        </w:rPr>
      </w:pPr>
      <w:r>
        <w:rPr>
          <w:lang w:val="en-US"/>
        </w:rPr>
        <w:t xml:space="preserve">This study can </w:t>
      </w:r>
      <w:r w:rsidR="00C8009C">
        <w:rPr>
          <w:lang w:val="en-US"/>
        </w:rPr>
        <w:t>provide us with a better understanding of the</w:t>
      </w:r>
      <w:r>
        <w:rPr>
          <w:lang w:val="en-US"/>
        </w:rPr>
        <w:t xml:space="preserve"> cognitive process</w:t>
      </w:r>
      <w:r w:rsidR="00457D0E">
        <w:rPr>
          <w:lang w:val="en-US"/>
        </w:rPr>
        <w:t>es</w:t>
      </w:r>
      <w:r>
        <w:rPr>
          <w:lang w:val="en-US"/>
        </w:rPr>
        <w:t xml:space="preserve"> </w:t>
      </w:r>
      <w:r w:rsidR="00C8009C">
        <w:rPr>
          <w:lang w:val="en-US"/>
        </w:rPr>
        <w:t xml:space="preserve">that </w:t>
      </w:r>
      <w:r>
        <w:rPr>
          <w:lang w:val="en-US"/>
        </w:rPr>
        <w:t xml:space="preserve">underlie decision-making in </w:t>
      </w:r>
      <w:ins w:id="24" w:author="Martin Smira" w:date="2017-01-31T22:32:00Z">
        <w:r w:rsidR="004C6F26">
          <w:rPr>
            <w:lang w:val="en-US"/>
          </w:rPr>
          <w:t xml:space="preserve">the </w:t>
        </w:r>
      </w:ins>
      <w:r w:rsidR="00C8009C">
        <w:rPr>
          <w:lang w:val="en-US"/>
        </w:rPr>
        <w:t xml:space="preserve">IGT </w:t>
      </w:r>
      <w:r>
        <w:rPr>
          <w:lang w:val="en-US"/>
        </w:rPr>
        <w:t xml:space="preserve">in </w:t>
      </w:r>
      <w:r w:rsidR="00937AF6">
        <w:rPr>
          <w:lang w:val="en-US"/>
        </w:rPr>
        <w:t>a </w:t>
      </w:r>
      <w:r>
        <w:rPr>
          <w:lang w:val="en-US"/>
        </w:rPr>
        <w:t xml:space="preserve">non-clinical </w:t>
      </w:r>
      <w:r w:rsidR="00937AF6">
        <w:rPr>
          <w:lang w:val="en-US"/>
        </w:rPr>
        <w:t>population</w:t>
      </w:r>
      <w:r>
        <w:rPr>
          <w:lang w:val="en-US"/>
        </w:rPr>
        <w:t xml:space="preserve">. </w:t>
      </w:r>
      <w:r w:rsidR="0073722A">
        <w:rPr>
          <w:lang w:val="en-US"/>
        </w:rPr>
        <w:t xml:space="preserve">Moreover, </w:t>
      </w:r>
      <w:r w:rsidR="00457D0E">
        <w:rPr>
          <w:lang w:val="en-US"/>
        </w:rPr>
        <w:t>we revealed some advantages of</w:t>
      </w:r>
      <w:r w:rsidR="00C8009C">
        <w:rPr>
          <w:lang w:val="en-US"/>
        </w:rPr>
        <w:t xml:space="preserve"> the</w:t>
      </w:r>
      <w:r w:rsidR="00457D0E">
        <w:rPr>
          <w:lang w:val="en-US"/>
        </w:rPr>
        <w:t xml:space="preserve"> </w:t>
      </w:r>
      <w:r w:rsidR="0073722A">
        <w:rPr>
          <w:lang w:val="en-US"/>
        </w:rPr>
        <w:t>Bayesian cognitive model</w:t>
      </w:r>
      <w:r w:rsidR="00457D0E">
        <w:rPr>
          <w:lang w:val="en-US"/>
        </w:rPr>
        <w:t xml:space="preserve">ing </w:t>
      </w:r>
      <w:r w:rsidR="00C8009C">
        <w:rPr>
          <w:lang w:val="en-US"/>
        </w:rPr>
        <w:t xml:space="preserve">approach over </w:t>
      </w:r>
      <w:r w:rsidR="00457D0E">
        <w:rPr>
          <w:lang w:val="en-US"/>
        </w:rPr>
        <w:t xml:space="preserve">the classical </w:t>
      </w:r>
      <w:ins w:id="25" w:author="Martin Smira" w:date="2017-01-31T22:32:00Z">
        <w:r w:rsidR="004C6F26">
          <w:rPr>
            <w:lang w:val="en-US"/>
          </w:rPr>
          <w:t xml:space="preserve">the </w:t>
        </w:r>
      </w:ins>
      <w:r w:rsidR="00C8009C">
        <w:rPr>
          <w:lang w:val="en-US"/>
        </w:rPr>
        <w:t xml:space="preserve">IGT </w:t>
      </w:r>
      <w:r w:rsidR="00457D0E">
        <w:rPr>
          <w:lang w:val="en-US"/>
        </w:rPr>
        <w:t>scoring</w:t>
      </w:r>
      <w:r w:rsidR="00C8009C">
        <w:rPr>
          <w:lang w:val="en-US"/>
        </w:rPr>
        <w:t xml:space="preserve">. These findings have the potential to </w:t>
      </w:r>
      <w:r w:rsidR="00A86254">
        <w:rPr>
          <w:lang w:val="en-US"/>
        </w:rPr>
        <w:t xml:space="preserve">improve </w:t>
      </w:r>
      <w:r w:rsidR="00881770" w:rsidRPr="00881770">
        <w:rPr>
          <w:lang w:val="en-US"/>
        </w:rPr>
        <w:t xml:space="preserve">applicability </w:t>
      </w:r>
      <w:r w:rsidR="00881770">
        <w:rPr>
          <w:lang w:val="en-US"/>
        </w:rPr>
        <w:t>of the</w:t>
      </w:r>
      <w:r w:rsidR="00881770" w:rsidRPr="00C8009C" w:rsidDel="009129F6">
        <w:rPr>
          <w:lang w:val="en-US"/>
        </w:rPr>
        <w:t xml:space="preserve"> </w:t>
      </w:r>
      <w:r w:rsidR="009129F6">
        <w:rPr>
          <w:lang w:val="en-US"/>
        </w:rPr>
        <w:t xml:space="preserve">Iowa </w:t>
      </w:r>
      <w:r w:rsidR="00A86254">
        <w:rPr>
          <w:lang w:val="en-US"/>
        </w:rPr>
        <w:t>gambling task</w:t>
      </w:r>
      <w:r w:rsidR="00B76652">
        <w:rPr>
          <w:lang w:val="en-US"/>
        </w:rPr>
        <w:t xml:space="preserve"> in clinical practice.</w:t>
      </w:r>
      <w:r w:rsidR="00B018AA">
        <w:rPr>
          <w:lang w:val="en-US"/>
        </w:rPr>
        <w:t xml:space="preserve"> </w:t>
      </w:r>
    </w:p>
    <w:p w14:paraId="1DBB21FD" w14:textId="77777777" w:rsidR="008662FC" w:rsidRPr="008662FC" w:rsidRDefault="008662FC">
      <w:pPr>
        <w:rPr>
          <w:lang w:val="en-US"/>
        </w:rPr>
      </w:pPr>
    </w:p>
    <w:sectPr w:rsidR="008662FC" w:rsidRPr="0086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Smira">
    <w15:presenceInfo w15:providerId="Windows Live" w15:userId="b4070aec71a4a9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F"/>
    <w:rsid w:val="000045FA"/>
    <w:rsid w:val="00005325"/>
    <w:rsid w:val="00017678"/>
    <w:rsid w:val="00017E61"/>
    <w:rsid w:val="00037781"/>
    <w:rsid w:val="00062421"/>
    <w:rsid w:val="0008335E"/>
    <w:rsid w:val="000A7D45"/>
    <w:rsid w:val="000C13CB"/>
    <w:rsid w:val="000E11AE"/>
    <w:rsid w:val="000F6F7B"/>
    <w:rsid w:val="000F7DD5"/>
    <w:rsid w:val="00107279"/>
    <w:rsid w:val="001F4CF1"/>
    <w:rsid w:val="00206B0C"/>
    <w:rsid w:val="00215A30"/>
    <w:rsid w:val="00263123"/>
    <w:rsid w:val="002C3CB4"/>
    <w:rsid w:val="002D2355"/>
    <w:rsid w:val="003424A9"/>
    <w:rsid w:val="00417B96"/>
    <w:rsid w:val="004211EC"/>
    <w:rsid w:val="00432021"/>
    <w:rsid w:val="00443401"/>
    <w:rsid w:val="00443934"/>
    <w:rsid w:val="00446DA5"/>
    <w:rsid w:val="00457D0E"/>
    <w:rsid w:val="0047675D"/>
    <w:rsid w:val="004A1A8E"/>
    <w:rsid w:val="004A2C50"/>
    <w:rsid w:val="004A2E79"/>
    <w:rsid w:val="004C6F26"/>
    <w:rsid w:val="004E59B5"/>
    <w:rsid w:val="005041CA"/>
    <w:rsid w:val="00587660"/>
    <w:rsid w:val="005A17EE"/>
    <w:rsid w:val="006F09CB"/>
    <w:rsid w:val="006F463D"/>
    <w:rsid w:val="00713EF0"/>
    <w:rsid w:val="007269D3"/>
    <w:rsid w:val="0073722A"/>
    <w:rsid w:val="00753B97"/>
    <w:rsid w:val="00756921"/>
    <w:rsid w:val="0078009D"/>
    <w:rsid w:val="007A11EB"/>
    <w:rsid w:val="007C6CD7"/>
    <w:rsid w:val="007D6F20"/>
    <w:rsid w:val="007E62D4"/>
    <w:rsid w:val="008662FC"/>
    <w:rsid w:val="00881770"/>
    <w:rsid w:val="00882CD2"/>
    <w:rsid w:val="008A165D"/>
    <w:rsid w:val="008A1B1F"/>
    <w:rsid w:val="00901EA3"/>
    <w:rsid w:val="009129F6"/>
    <w:rsid w:val="00927D8B"/>
    <w:rsid w:val="00937AF6"/>
    <w:rsid w:val="00962EF8"/>
    <w:rsid w:val="00975BD4"/>
    <w:rsid w:val="00982FCF"/>
    <w:rsid w:val="00993D4F"/>
    <w:rsid w:val="0099633B"/>
    <w:rsid w:val="00A13198"/>
    <w:rsid w:val="00A22B4A"/>
    <w:rsid w:val="00A24589"/>
    <w:rsid w:val="00A2616F"/>
    <w:rsid w:val="00A513F1"/>
    <w:rsid w:val="00A64733"/>
    <w:rsid w:val="00A86254"/>
    <w:rsid w:val="00AA16E2"/>
    <w:rsid w:val="00AB27AC"/>
    <w:rsid w:val="00B018AA"/>
    <w:rsid w:val="00B1129E"/>
    <w:rsid w:val="00B13DCC"/>
    <w:rsid w:val="00B52957"/>
    <w:rsid w:val="00B66D25"/>
    <w:rsid w:val="00B76652"/>
    <w:rsid w:val="00B77B02"/>
    <w:rsid w:val="00BC370F"/>
    <w:rsid w:val="00BD7CC4"/>
    <w:rsid w:val="00C23C79"/>
    <w:rsid w:val="00C26C56"/>
    <w:rsid w:val="00C56A1F"/>
    <w:rsid w:val="00C8009C"/>
    <w:rsid w:val="00CD13B9"/>
    <w:rsid w:val="00CE6D65"/>
    <w:rsid w:val="00CF7E43"/>
    <w:rsid w:val="00D113AD"/>
    <w:rsid w:val="00D65A4B"/>
    <w:rsid w:val="00D83EED"/>
    <w:rsid w:val="00DC341F"/>
    <w:rsid w:val="00E52DAD"/>
    <w:rsid w:val="00E7346C"/>
    <w:rsid w:val="00EB7F39"/>
    <w:rsid w:val="00EF6B53"/>
    <w:rsid w:val="00F01740"/>
    <w:rsid w:val="00F41E66"/>
    <w:rsid w:val="00F614D9"/>
    <w:rsid w:val="00FB3D01"/>
    <w:rsid w:val="00FB4580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ECAA"/>
  <w15:chartTrackingRefBased/>
  <w15:docId w15:val="{488BBC42-0EFE-4CA5-AEEC-BA68FEE8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3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C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C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92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22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0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72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364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84D5A-0803-49F4-B564-946BD436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Cígler</dc:creator>
  <cp:keywords/>
  <dc:description/>
  <cp:lastModifiedBy>Martin Smira</cp:lastModifiedBy>
  <cp:revision>2</cp:revision>
  <dcterms:created xsi:type="dcterms:W3CDTF">2017-01-31T21:38:00Z</dcterms:created>
  <dcterms:modified xsi:type="dcterms:W3CDTF">2017-01-31T21:38:00Z</dcterms:modified>
</cp:coreProperties>
</file>